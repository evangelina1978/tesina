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348" w:type="dxa"/>
        <w:tblInd w:w="-714" w:type="dxa"/>
        <w:tblLook w:val="04A0"/>
      </w:tblPr>
      <w:tblGrid>
        <w:gridCol w:w="8931"/>
        <w:gridCol w:w="1417"/>
      </w:tblGrid>
      <w:tr w:rsidR="009A4E39" w:rsidRPr="009A4E39" w:rsidTr="00B16D66">
        <w:tc>
          <w:tcPr>
            <w:tcW w:w="8931" w:type="dxa"/>
          </w:tcPr>
          <w:p w:rsidR="009A4E39" w:rsidRPr="00190A39" w:rsidRDefault="009A4E39" w:rsidP="00B16D66">
            <w:pPr>
              <w:rPr>
                <w:rFonts w:ascii="Times New Roman" w:hAnsi="Times New Roman" w:cs="Times New Roman"/>
                <w:sz w:val="24"/>
                <w:szCs w:val="24"/>
                <w:lang w:val="es-ES"/>
              </w:rPr>
            </w:pPr>
          </w:p>
          <w:p w:rsidR="009A4E39" w:rsidRPr="00190A39" w:rsidRDefault="009A4E39" w:rsidP="009A4E39">
            <w:pPr>
              <w:jc w:val="center"/>
              <w:rPr>
                <w:rFonts w:ascii="Times New Roman" w:hAnsi="Times New Roman" w:cs="Times New Roman"/>
                <w:sz w:val="24"/>
                <w:szCs w:val="24"/>
                <w:lang w:val="pt-BR"/>
              </w:rPr>
            </w:pPr>
            <w:r w:rsidRPr="00190A39">
              <w:rPr>
                <w:rFonts w:ascii="Times New Roman" w:hAnsi="Times New Roman" w:cs="Times New Roman"/>
                <w:sz w:val="24"/>
                <w:szCs w:val="24"/>
                <w:lang w:val="pt-BR"/>
              </w:rPr>
              <w:t xml:space="preserve">"Análise contrastiva de ensaios de Jorge Luis Borges e Antônio Cândido Mello e Souza” </w:t>
            </w:r>
          </w:p>
        </w:tc>
        <w:tc>
          <w:tcPr>
            <w:tcW w:w="1417" w:type="dxa"/>
          </w:tcPr>
          <w:p w:rsidR="009A4E39" w:rsidRPr="003B6057" w:rsidRDefault="003B6057" w:rsidP="00B16D66">
            <w:pPr>
              <w:rPr>
                <w:rFonts w:ascii="Times New Roman" w:hAnsi="Times New Roman" w:cs="Times New Roman"/>
                <w:lang w:val="pt-BR"/>
              </w:rPr>
            </w:pPr>
            <w:r>
              <w:rPr>
                <w:rFonts w:ascii="Times New Roman" w:hAnsi="Times New Roman" w:cs="Times New Roman"/>
                <w:lang w:val="pt-BR"/>
              </w:rPr>
              <w:t>Título</w:t>
            </w:r>
          </w:p>
        </w:tc>
      </w:tr>
      <w:tr w:rsidR="009A4E39" w:rsidRPr="00B1498D" w:rsidTr="00B16D66">
        <w:tc>
          <w:tcPr>
            <w:tcW w:w="8931" w:type="dxa"/>
          </w:tcPr>
          <w:p w:rsidR="009A4E39" w:rsidRDefault="003B6057" w:rsidP="00B16D66">
            <w:pPr>
              <w:rPr>
                <w:ins w:id="0" w:author="Mele" w:date="2024-10-25T14:44:00Z"/>
                <w:rFonts w:ascii="Times New Roman" w:hAnsi="Times New Roman" w:cs="Times New Roman"/>
                <w:sz w:val="24"/>
                <w:szCs w:val="24"/>
                <w:lang w:val="pt-BR"/>
              </w:rPr>
            </w:pPr>
            <w:r w:rsidRPr="00190A39">
              <w:rPr>
                <w:rFonts w:ascii="Times New Roman" w:hAnsi="Times New Roman" w:cs="Times New Roman"/>
                <w:sz w:val="24"/>
                <w:szCs w:val="24"/>
                <w:lang w:val="pt-BR"/>
              </w:rPr>
              <w:t>O ensaio é um gênero literário que tem sido explorado por inúmeros autores ao longo da história, mas poucos conseguiram dominá-lo como Jorge Luis Borges e Antonio Candido Mello e Souza. Ambos os autores, embora provenientes de contextos culturais e geográficos diferentes, partilham um profundo fascínio pela filosofia, literatura e crítica cultural, refletido nas suas obras ensaísticas.</w:t>
            </w:r>
          </w:p>
          <w:p w:rsidR="00843B65" w:rsidRPr="007C6906" w:rsidRDefault="00843B65" w:rsidP="00843B65">
            <w:pPr>
              <w:spacing w:line="240" w:lineRule="auto"/>
              <w:ind w:left="2268"/>
              <w:jc w:val="both"/>
              <w:rPr>
                <w:rFonts w:ascii="Times New Roman" w:eastAsia="Times New Roman" w:hAnsi="Times New Roman" w:cs="Times New Roman"/>
                <w:color w:val="000000"/>
                <w:sz w:val="20"/>
                <w:szCs w:val="20"/>
                <w:lang w:val="pt-BR"/>
              </w:rPr>
            </w:pPr>
            <w:r w:rsidRPr="007C6906">
              <w:rPr>
                <w:rFonts w:ascii="Times New Roman" w:eastAsia="Times New Roman" w:hAnsi="Times New Roman" w:cs="Times New Roman"/>
                <w:color w:val="000000"/>
                <w:sz w:val="20"/>
                <w:szCs w:val="20"/>
                <w:lang w:val="pt-BR"/>
              </w:rPr>
              <w:t>O que diferencia os gêneros literários uns dos outros é a necessidade da vida que lhes deu origem. É claro que não escrevemos por necessidades literárias, mas pela necessidade da vida de se expressar. E a origem comum e mais profunda dos gêneros literários está na necessidade que a vida tem de se expressar, ou que o homem tem que desenhar seres diferentes de si mesmo, ou de capturar criaturas esquivas. A necessidade mais antiga era a mais distante da expressão direta da vida. (</w:t>
            </w:r>
            <w:proofErr w:type="spellStart"/>
            <w:r w:rsidRPr="007C6906">
              <w:rPr>
                <w:rFonts w:ascii="Times New Roman" w:eastAsia="Times New Roman" w:hAnsi="Times New Roman" w:cs="Times New Roman"/>
                <w:color w:val="000000"/>
                <w:sz w:val="20"/>
                <w:szCs w:val="20"/>
                <w:lang w:val="pt-BR"/>
              </w:rPr>
              <w:t>Zambrano</w:t>
            </w:r>
            <w:proofErr w:type="spellEnd"/>
            <w:r w:rsidRPr="007C6906">
              <w:rPr>
                <w:rFonts w:ascii="Times New Roman" w:eastAsia="Times New Roman" w:hAnsi="Times New Roman" w:cs="Times New Roman"/>
                <w:color w:val="000000"/>
                <w:sz w:val="20"/>
                <w:szCs w:val="20"/>
                <w:lang w:val="pt-BR"/>
              </w:rPr>
              <w:t>, 1943-1988, p. 13-14).</w:t>
            </w:r>
          </w:p>
          <w:p w:rsidR="00843B65" w:rsidRPr="007C6906" w:rsidRDefault="00843B65" w:rsidP="00843B65">
            <w:pPr>
              <w:spacing w:after="0" w:line="240" w:lineRule="auto"/>
              <w:ind w:left="2268"/>
              <w:jc w:val="both"/>
              <w:rPr>
                <w:ins w:id="1" w:author="admin" w:date="2024-11-03T10:00:00Z"/>
                <w:rFonts w:ascii="Times New Roman" w:eastAsia="Times New Roman" w:hAnsi="Times New Roman" w:cs="Times New Roman"/>
                <w:color w:val="000000"/>
                <w:sz w:val="20"/>
                <w:szCs w:val="20"/>
                <w:lang w:val="pt-BR"/>
              </w:rPr>
            </w:pPr>
          </w:p>
          <w:p w:rsidR="00843B65" w:rsidRPr="00843B65" w:rsidRDefault="00642790" w:rsidP="00843B65">
            <w:pPr>
              <w:spacing w:after="0" w:line="360" w:lineRule="auto"/>
              <w:ind w:right="-2"/>
              <w:jc w:val="both"/>
              <w:rPr>
                <w:rFonts w:ascii="Times New Roman" w:eastAsia="Times New Roman" w:hAnsi="Times New Roman" w:cs="Times New Roman"/>
                <w:color w:val="000000"/>
                <w:sz w:val="24"/>
                <w:szCs w:val="24"/>
                <w:lang w:val="pt-BR"/>
                <w:rPrChange w:id="2" w:author="admin" w:date="2024-11-03T10:02:00Z">
                  <w:rPr>
                    <w:rFonts w:ascii="Times New Roman" w:eastAsia="Times New Roman" w:hAnsi="Times New Roman" w:cs="Times New Roman"/>
                    <w:color w:val="000000"/>
                    <w:sz w:val="24"/>
                    <w:szCs w:val="24"/>
                    <w:u w:val="single"/>
                    <w:lang w:val="pt-BR"/>
                  </w:rPr>
                </w:rPrChange>
              </w:rPr>
            </w:pPr>
            <w:r w:rsidRPr="00642790">
              <w:rPr>
                <w:rFonts w:ascii="Times New Roman" w:eastAsia="Times New Roman" w:hAnsi="Times New Roman" w:cs="Times New Roman"/>
                <w:color w:val="000000"/>
                <w:sz w:val="24"/>
                <w:szCs w:val="24"/>
                <w:lang w:val="pt-BR"/>
                <w:rPrChange w:id="3" w:author="admin" w:date="2024-11-03T10:02:00Z">
                  <w:rPr>
                    <w:rFonts w:ascii="Times New Roman" w:eastAsia="Times New Roman" w:hAnsi="Times New Roman" w:cs="Times New Roman"/>
                    <w:color w:val="000000"/>
                    <w:sz w:val="24"/>
                    <w:szCs w:val="24"/>
                    <w:u w:val="single"/>
                    <w:lang w:val="pt-BR"/>
                  </w:rPr>
                </w:rPrChange>
              </w:rPr>
              <w:t xml:space="preserve">É assim que </w:t>
            </w:r>
            <w:proofErr w:type="spellStart"/>
            <w:r w:rsidRPr="00642790">
              <w:rPr>
                <w:rFonts w:ascii="Times New Roman" w:eastAsia="Times New Roman" w:hAnsi="Times New Roman" w:cs="Times New Roman"/>
                <w:color w:val="000000"/>
                <w:sz w:val="24"/>
                <w:szCs w:val="24"/>
                <w:lang w:val="pt-BR"/>
                <w:rPrChange w:id="4" w:author="admin" w:date="2024-11-03T10:02:00Z">
                  <w:rPr>
                    <w:rFonts w:ascii="Times New Roman" w:eastAsia="Times New Roman" w:hAnsi="Times New Roman" w:cs="Times New Roman"/>
                    <w:color w:val="000000"/>
                    <w:sz w:val="24"/>
                    <w:szCs w:val="24"/>
                    <w:u w:val="single"/>
                    <w:lang w:val="pt-BR"/>
                  </w:rPr>
                </w:rPrChange>
              </w:rPr>
              <w:t>María</w:t>
            </w:r>
            <w:proofErr w:type="spellEnd"/>
            <w:r w:rsidRPr="00642790">
              <w:rPr>
                <w:rFonts w:ascii="Times New Roman" w:eastAsia="Times New Roman" w:hAnsi="Times New Roman" w:cs="Times New Roman"/>
                <w:color w:val="000000"/>
                <w:sz w:val="24"/>
                <w:szCs w:val="24"/>
                <w:lang w:val="pt-BR"/>
                <w:rPrChange w:id="5" w:author="admin" w:date="2024-11-03T10:02:00Z">
                  <w:rPr>
                    <w:rFonts w:ascii="Times New Roman" w:eastAsia="Times New Roman" w:hAnsi="Times New Roman" w:cs="Times New Roman"/>
                    <w:color w:val="000000"/>
                    <w:sz w:val="24"/>
                    <w:szCs w:val="24"/>
                    <w:u w:val="single"/>
                    <w:lang w:val="pt-BR"/>
                  </w:rPr>
                </w:rPrChange>
              </w:rPr>
              <w:t xml:space="preserve"> </w:t>
            </w:r>
            <w:proofErr w:type="spellStart"/>
            <w:r w:rsidRPr="00642790">
              <w:rPr>
                <w:rFonts w:ascii="Times New Roman" w:eastAsia="Times New Roman" w:hAnsi="Times New Roman" w:cs="Times New Roman"/>
                <w:color w:val="000000"/>
                <w:sz w:val="24"/>
                <w:szCs w:val="24"/>
                <w:lang w:val="pt-BR"/>
                <w:rPrChange w:id="6" w:author="admin" w:date="2024-11-03T10:02:00Z">
                  <w:rPr>
                    <w:rFonts w:ascii="Times New Roman" w:eastAsia="Times New Roman" w:hAnsi="Times New Roman" w:cs="Times New Roman"/>
                    <w:color w:val="000000"/>
                    <w:sz w:val="24"/>
                    <w:szCs w:val="24"/>
                    <w:u w:val="single"/>
                    <w:lang w:val="pt-BR"/>
                  </w:rPr>
                </w:rPrChange>
              </w:rPr>
              <w:t>Zambrano</w:t>
            </w:r>
            <w:proofErr w:type="spellEnd"/>
            <w:r w:rsidRPr="00642790">
              <w:rPr>
                <w:rFonts w:ascii="Times New Roman" w:eastAsia="Times New Roman" w:hAnsi="Times New Roman" w:cs="Times New Roman"/>
                <w:color w:val="000000"/>
                <w:sz w:val="24"/>
                <w:szCs w:val="24"/>
                <w:lang w:val="pt-BR"/>
                <w:rPrChange w:id="7" w:author="admin" w:date="2024-11-03T10:02:00Z">
                  <w:rPr>
                    <w:rFonts w:ascii="Times New Roman" w:eastAsia="Times New Roman" w:hAnsi="Times New Roman" w:cs="Times New Roman"/>
                    <w:color w:val="000000"/>
                    <w:sz w:val="24"/>
                    <w:szCs w:val="24"/>
                    <w:u w:val="single"/>
                    <w:lang w:val="pt-BR"/>
                  </w:rPr>
                </w:rPrChange>
              </w:rPr>
              <w:t xml:space="preserve"> (1943) destaca a existência de gêneros que estimulam a liberdade de nossa imaginação, a arte de raciocinar e pensar em torno deles. Por isso, acreditamos que o ensaio é um dos gêneros que tem as características que são interessantes de analisar.</w:t>
            </w:r>
          </w:p>
          <w:p w:rsidR="00843B65" w:rsidRPr="00843B65" w:rsidRDefault="00642790" w:rsidP="00843B65">
            <w:pPr>
              <w:spacing w:after="0" w:line="360" w:lineRule="auto"/>
              <w:ind w:right="-2"/>
              <w:jc w:val="both"/>
              <w:rPr>
                <w:rFonts w:ascii="Times New Roman" w:eastAsia="Times New Roman" w:hAnsi="Times New Roman" w:cs="Times New Roman"/>
                <w:color w:val="000000"/>
                <w:sz w:val="24"/>
                <w:szCs w:val="24"/>
                <w:lang w:val="pt-BR"/>
                <w:rPrChange w:id="8" w:author="admin" w:date="2024-11-03T10:02:00Z">
                  <w:rPr>
                    <w:rFonts w:ascii="Times New Roman" w:eastAsia="Times New Roman" w:hAnsi="Times New Roman" w:cs="Times New Roman"/>
                    <w:color w:val="000000"/>
                    <w:sz w:val="24"/>
                    <w:szCs w:val="24"/>
                    <w:u w:val="single"/>
                    <w:lang w:val="pt-BR"/>
                  </w:rPr>
                </w:rPrChange>
              </w:rPr>
            </w:pPr>
            <w:r w:rsidRPr="00642790">
              <w:rPr>
                <w:rFonts w:ascii="Times New Roman" w:eastAsia="Times New Roman" w:hAnsi="Times New Roman" w:cs="Times New Roman"/>
                <w:color w:val="000000"/>
                <w:sz w:val="24"/>
                <w:szCs w:val="24"/>
                <w:lang w:val="pt-BR"/>
                <w:rPrChange w:id="9" w:author="admin" w:date="2024-11-03T10:02:00Z">
                  <w:rPr>
                    <w:rFonts w:ascii="Times New Roman" w:eastAsia="Times New Roman" w:hAnsi="Times New Roman" w:cs="Times New Roman"/>
                    <w:color w:val="000000"/>
                    <w:sz w:val="24"/>
                    <w:szCs w:val="24"/>
                    <w:u w:val="single"/>
                    <w:lang w:val="pt-BR"/>
                  </w:rPr>
                </w:rPrChange>
              </w:rPr>
              <w:t xml:space="preserve">Dessa forma, passamos a eleger o gênero ensaístico como núcleo da pesquisa como forma de expressão literária, como menciona Theodor Adorno (1954) em seu texto </w:t>
            </w:r>
            <w:r w:rsidRPr="00642790">
              <w:rPr>
                <w:rFonts w:ascii="Times New Roman" w:eastAsia="Times New Roman" w:hAnsi="Times New Roman" w:cs="Times New Roman"/>
                <w:i/>
                <w:color w:val="000000"/>
                <w:sz w:val="24"/>
                <w:szCs w:val="24"/>
                <w:lang w:val="pt-BR"/>
                <w:rPrChange w:id="10" w:author="admin" w:date="2024-11-03T10:02:00Z">
                  <w:rPr>
                    <w:rFonts w:ascii="Times New Roman" w:eastAsia="Times New Roman" w:hAnsi="Times New Roman" w:cs="Times New Roman"/>
                    <w:i/>
                    <w:color w:val="000000"/>
                    <w:sz w:val="24"/>
                    <w:szCs w:val="24"/>
                    <w:u w:val="single"/>
                    <w:lang w:val="pt-BR"/>
                  </w:rPr>
                </w:rPrChange>
              </w:rPr>
              <w:t>Ensaio como forma</w:t>
            </w:r>
            <w:r w:rsidRPr="00642790">
              <w:rPr>
                <w:rFonts w:ascii="Times New Roman" w:eastAsia="Times New Roman" w:hAnsi="Times New Roman" w:cs="Times New Roman"/>
                <w:color w:val="000000"/>
                <w:sz w:val="24"/>
                <w:szCs w:val="24"/>
                <w:lang w:val="pt-BR"/>
                <w:rPrChange w:id="11" w:author="admin" w:date="2024-11-03T10:02:00Z">
                  <w:rPr>
                    <w:rFonts w:ascii="Times New Roman" w:eastAsia="Times New Roman" w:hAnsi="Times New Roman" w:cs="Times New Roman"/>
                    <w:color w:val="000000"/>
                    <w:sz w:val="24"/>
                    <w:szCs w:val="24"/>
                    <w:u w:val="single"/>
                    <w:lang w:val="pt-BR"/>
                  </w:rPr>
                </w:rPrChange>
              </w:rPr>
              <w:t>.</w:t>
            </w:r>
          </w:p>
          <w:p w:rsidR="004E40C6" w:rsidRPr="00843B65" w:rsidRDefault="004E40C6" w:rsidP="00B16D66">
            <w:pPr>
              <w:rPr>
                <w:ins w:id="12" w:author="Mele" w:date="2024-10-25T14:44:00Z"/>
                <w:rFonts w:ascii="Times New Roman" w:hAnsi="Times New Roman" w:cs="Times New Roman"/>
                <w:color w:val="002060"/>
                <w:sz w:val="24"/>
                <w:szCs w:val="24"/>
                <w:lang w:val="pt-BR"/>
                <w:rPrChange w:id="13" w:author="admin" w:date="2024-11-03T10:01:00Z">
                  <w:rPr>
                    <w:ins w:id="14" w:author="Mele" w:date="2024-10-25T14:44:00Z"/>
                    <w:rFonts w:ascii="Times New Roman" w:hAnsi="Times New Roman" w:cs="Times New Roman"/>
                    <w:sz w:val="24"/>
                    <w:szCs w:val="24"/>
                    <w:lang w:val="pt-BR"/>
                  </w:rPr>
                </w:rPrChange>
              </w:rPr>
            </w:pPr>
          </w:p>
          <w:p w:rsidR="004E40C6" w:rsidRDefault="004E40C6" w:rsidP="00B16D66">
            <w:pPr>
              <w:rPr>
                <w:ins w:id="15" w:author="Mele" w:date="2024-10-25T14:44:00Z"/>
                <w:rFonts w:ascii="Times New Roman" w:hAnsi="Times New Roman" w:cs="Times New Roman"/>
                <w:sz w:val="24"/>
                <w:szCs w:val="24"/>
                <w:lang w:val="pt-BR"/>
              </w:rPr>
            </w:pPr>
          </w:p>
          <w:p w:rsidR="004E40C6" w:rsidRPr="00190A39" w:rsidRDefault="004E40C6" w:rsidP="00B16D66">
            <w:pPr>
              <w:rPr>
                <w:rFonts w:ascii="Times New Roman" w:hAnsi="Times New Roman" w:cs="Times New Roman"/>
                <w:sz w:val="24"/>
                <w:szCs w:val="24"/>
                <w:lang w:val="pt-BR"/>
              </w:rPr>
            </w:pPr>
          </w:p>
        </w:tc>
        <w:tc>
          <w:tcPr>
            <w:tcW w:w="1417" w:type="dxa"/>
          </w:tcPr>
          <w:p w:rsidR="009A4E39" w:rsidRPr="003B6057" w:rsidRDefault="00642790" w:rsidP="00B16D66">
            <w:pPr>
              <w:rPr>
                <w:rFonts w:ascii="Times New Roman" w:hAnsi="Times New Roman" w:cs="Times New Roman"/>
                <w:sz w:val="16"/>
                <w:szCs w:val="16"/>
                <w:lang w:val="pt-BR"/>
              </w:rPr>
            </w:pPr>
            <w:r w:rsidRPr="00642790">
              <w:rPr>
                <w:rFonts w:ascii="Times New Roman" w:hAnsi="Times New Roman" w:cs="Times New Roman"/>
                <w:color w:val="002060"/>
                <w:sz w:val="16"/>
                <w:szCs w:val="16"/>
                <w:lang w:val="pt-BR"/>
                <w:rPrChange w:id="16" w:author="admin" w:date="2024-11-03T10:04:00Z">
                  <w:rPr>
                    <w:rFonts w:ascii="Times New Roman" w:hAnsi="Times New Roman" w:cs="Times New Roman"/>
                    <w:sz w:val="16"/>
                    <w:szCs w:val="16"/>
                    <w:lang w:val="pt-BR"/>
                  </w:rPr>
                </w:rPrChange>
              </w:rPr>
              <w:t>Primeiro segundo e terceiro</w:t>
            </w:r>
            <w:r w:rsidR="00525320">
              <w:rPr>
                <w:rFonts w:ascii="Times New Roman" w:hAnsi="Times New Roman" w:cs="Times New Roman"/>
                <w:sz w:val="16"/>
                <w:szCs w:val="16"/>
                <w:lang w:val="pt-BR"/>
              </w:rPr>
              <w:t xml:space="preserve"> </w:t>
            </w:r>
            <w:r w:rsidR="003B6057" w:rsidRPr="003B6057">
              <w:rPr>
                <w:rFonts w:ascii="Times New Roman" w:hAnsi="Times New Roman" w:cs="Times New Roman"/>
                <w:sz w:val="16"/>
                <w:szCs w:val="16"/>
                <w:lang w:val="pt-BR"/>
              </w:rPr>
              <w:t>parágrafo introdutório</w:t>
            </w:r>
          </w:p>
        </w:tc>
      </w:tr>
      <w:tr w:rsidR="009A4E39" w:rsidRPr="00B1498D" w:rsidTr="00B16D66">
        <w:tc>
          <w:tcPr>
            <w:tcW w:w="8931" w:type="dxa"/>
          </w:tcPr>
          <w:p w:rsidR="003B6057" w:rsidRPr="00190A39" w:rsidRDefault="003B6057" w:rsidP="00B16D66">
            <w:pPr>
              <w:rPr>
                <w:rFonts w:ascii="Times New Roman" w:hAnsi="Times New Roman" w:cs="Times New Roman"/>
                <w:sz w:val="24"/>
                <w:szCs w:val="24"/>
                <w:lang w:val="pt-BR"/>
              </w:rPr>
            </w:pPr>
            <w:r w:rsidRPr="00190A39">
              <w:rPr>
                <w:rFonts w:ascii="Times New Roman" w:hAnsi="Times New Roman" w:cs="Times New Roman"/>
                <w:sz w:val="24"/>
                <w:szCs w:val="24"/>
                <w:lang w:val="pt-BR"/>
              </w:rPr>
              <w:t xml:space="preserve">Neste trabalho temos como objetivo de pesquisa: </w:t>
            </w:r>
          </w:p>
          <w:p w:rsidR="003B6057" w:rsidRPr="00190A39" w:rsidRDefault="003B6057" w:rsidP="00B16D66">
            <w:pPr>
              <w:rPr>
                <w:rFonts w:ascii="Times New Roman" w:hAnsi="Times New Roman" w:cs="Times New Roman"/>
                <w:sz w:val="24"/>
                <w:szCs w:val="24"/>
                <w:lang w:val="pt-BR"/>
              </w:rPr>
            </w:pPr>
            <w:r w:rsidRPr="00190A39">
              <w:rPr>
                <w:rFonts w:ascii="Times New Roman" w:hAnsi="Times New Roman" w:cs="Times New Roman"/>
                <w:sz w:val="24"/>
                <w:szCs w:val="24"/>
                <w:lang w:val="pt-BR"/>
              </w:rPr>
              <w:t>Analisar e contrastar as estratégias discursivas e os temas abordados nos ensaios de Borges e Candido</w:t>
            </w:r>
            <w:r w:rsidR="00592FC0" w:rsidRPr="00190A39">
              <w:rPr>
                <w:rFonts w:ascii="Times New Roman" w:hAnsi="Times New Roman" w:cs="Times New Roman"/>
                <w:sz w:val="24"/>
                <w:szCs w:val="24"/>
                <w:lang w:val="pt-BR"/>
              </w:rPr>
              <w:t xml:space="preserve"> na seleção do corpus</w:t>
            </w:r>
            <w:r w:rsidRPr="00190A39">
              <w:rPr>
                <w:rFonts w:ascii="Times New Roman" w:hAnsi="Times New Roman" w:cs="Times New Roman"/>
                <w:sz w:val="24"/>
                <w:szCs w:val="24"/>
                <w:lang w:val="pt-BR"/>
              </w:rPr>
              <w:t xml:space="preserve">. </w:t>
            </w:r>
          </w:p>
          <w:p w:rsidR="003B6057" w:rsidRPr="00190A39" w:rsidRDefault="00D51CD3" w:rsidP="00B16D66">
            <w:pPr>
              <w:rPr>
                <w:rFonts w:ascii="Times New Roman" w:hAnsi="Times New Roman" w:cs="Times New Roman"/>
                <w:sz w:val="24"/>
                <w:szCs w:val="24"/>
                <w:lang w:val="pt-BR"/>
              </w:rPr>
            </w:pPr>
            <w:r>
              <w:rPr>
                <w:rFonts w:ascii="Times New Roman" w:hAnsi="Times New Roman" w:cs="Times New Roman"/>
                <w:sz w:val="24"/>
                <w:szCs w:val="24"/>
                <w:lang w:val="pt-BR"/>
              </w:rPr>
              <w:t xml:space="preserve">Identificar </w:t>
            </w:r>
            <w:r w:rsidR="003B6057" w:rsidRPr="00190A39">
              <w:rPr>
                <w:rFonts w:ascii="Times New Roman" w:hAnsi="Times New Roman" w:cs="Times New Roman"/>
                <w:sz w:val="24"/>
                <w:szCs w:val="24"/>
                <w:lang w:val="pt-BR"/>
              </w:rPr>
              <w:t xml:space="preserve">as semelhanças e diferenças na forma como ambos os autores abordam a crítica literária e cultural. </w:t>
            </w:r>
          </w:p>
          <w:p w:rsidR="00F11701" w:rsidRPr="00190A39" w:rsidRDefault="003B6057" w:rsidP="00DC358C">
            <w:pPr>
              <w:rPr>
                <w:rFonts w:ascii="Times New Roman" w:hAnsi="Times New Roman" w:cs="Times New Roman"/>
                <w:sz w:val="24"/>
                <w:szCs w:val="24"/>
                <w:lang w:val="pt-BR"/>
              </w:rPr>
            </w:pPr>
            <w:r w:rsidRPr="00190A39">
              <w:rPr>
                <w:rFonts w:ascii="Times New Roman" w:hAnsi="Times New Roman" w:cs="Times New Roman"/>
                <w:sz w:val="24"/>
                <w:szCs w:val="24"/>
                <w:lang w:val="pt-BR"/>
              </w:rPr>
              <w:t xml:space="preserve"> Avaliar a influência da filosofia e da literatura nos ensaios de ambos os autores.</w:t>
            </w:r>
          </w:p>
          <w:p w:rsidR="00F11701" w:rsidRPr="00190A39" w:rsidRDefault="003B6057" w:rsidP="00DC358C">
            <w:pPr>
              <w:rPr>
                <w:rFonts w:ascii="Times New Roman" w:hAnsi="Times New Roman" w:cs="Times New Roman"/>
                <w:sz w:val="24"/>
                <w:szCs w:val="24"/>
                <w:lang w:val="pt-BR"/>
              </w:rPr>
            </w:pPr>
            <w:r w:rsidRPr="00190A39">
              <w:rPr>
                <w:rFonts w:ascii="Times New Roman" w:hAnsi="Times New Roman" w:cs="Times New Roman"/>
                <w:sz w:val="24"/>
                <w:szCs w:val="24"/>
                <w:lang w:val="pt-BR"/>
              </w:rPr>
              <w:t xml:space="preserve"> </w:t>
            </w:r>
            <w:r w:rsidR="00F11701" w:rsidRPr="00190A39">
              <w:rPr>
                <w:rFonts w:ascii="Times New Roman" w:hAnsi="Times New Roman" w:cs="Times New Roman"/>
                <w:sz w:val="24"/>
                <w:szCs w:val="24"/>
                <w:lang w:val="pt-BR"/>
              </w:rPr>
              <w:t xml:space="preserve">Avaliar e </w:t>
            </w:r>
            <w:r w:rsidR="00CB093B" w:rsidRPr="00190A39">
              <w:rPr>
                <w:rFonts w:ascii="Times New Roman" w:hAnsi="Times New Roman" w:cs="Times New Roman"/>
                <w:sz w:val="24"/>
                <w:szCs w:val="24"/>
                <w:lang w:val="pt-BR"/>
              </w:rPr>
              <w:t>descrever as</w:t>
            </w:r>
            <w:r w:rsidR="00F11701" w:rsidRPr="00190A39">
              <w:rPr>
                <w:rFonts w:ascii="Times New Roman" w:hAnsi="Times New Roman" w:cs="Times New Roman"/>
                <w:sz w:val="24"/>
                <w:szCs w:val="24"/>
                <w:lang w:val="pt-BR"/>
              </w:rPr>
              <w:t xml:space="preserve"> </w:t>
            </w:r>
            <w:r w:rsidR="00E057B5" w:rsidRPr="00190A39">
              <w:rPr>
                <w:rFonts w:ascii="Times New Roman" w:hAnsi="Times New Roman" w:cs="Times New Roman"/>
                <w:sz w:val="24"/>
                <w:szCs w:val="24"/>
                <w:lang w:val="pt-BR"/>
              </w:rPr>
              <w:t>característica</w:t>
            </w:r>
            <w:r w:rsidR="00CB093B" w:rsidRPr="00190A39">
              <w:rPr>
                <w:rFonts w:ascii="Times New Roman" w:hAnsi="Times New Roman" w:cs="Times New Roman"/>
                <w:sz w:val="24"/>
                <w:szCs w:val="24"/>
                <w:lang w:val="pt-BR"/>
              </w:rPr>
              <w:t>s</w:t>
            </w:r>
            <w:r w:rsidR="00E057B5" w:rsidRPr="00190A39">
              <w:rPr>
                <w:rFonts w:ascii="Times New Roman" w:hAnsi="Times New Roman" w:cs="Times New Roman"/>
                <w:sz w:val="24"/>
                <w:szCs w:val="24"/>
                <w:lang w:val="pt-BR"/>
              </w:rPr>
              <w:t xml:space="preserve"> do gênero ensaio</w:t>
            </w:r>
            <w:r w:rsidR="00265C79" w:rsidRPr="00190A39">
              <w:rPr>
                <w:rFonts w:ascii="Times New Roman" w:hAnsi="Times New Roman" w:cs="Times New Roman"/>
                <w:sz w:val="24"/>
                <w:szCs w:val="24"/>
                <w:lang w:val="pt-BR"/>
              </w:rPr>
              <w:t xml:space="preserve"> que</w:t>
            </w:r>
            <w:r w:rsidR="00F11701" w:rsidRPr="00190A39">
              <w:rPr>
                <w:rFonts w:ascii="Times New Roman" w:hAnsi="Times New Roman" w:cs="Times New Roman"/>
                <w:sz w:val="24"/>
                <w:szCs w:val="24"/>
                <w:lang w:val="pt-BR"/>
              </w:rPr>
              <w:t xml:space="preserve"> se apresentam no corpus selecionado de cada autor. </w:t>
            </w:r>
          </w:p>
          <w:p w:rsidR="00F11701" w:rsidRPr="00190A39" w:rsidRDefault="00F11701" w:rsidP="00DC358C">
            <w:pPr>
              <w:rPr>
                <w:rFonts w:ascii="Times New Roman" w:hAnsi="Times New Roman" w:cs="Times New Roman"/>
                <w:sz w:val="24"/>
                <w:szCs w:val="24"/>
                <w:lang w:val="pt-BR"/>
              </w:rPr>
            </w:pPr>
          </w:p>
          <w:p w:rsidR="00F11701" w:rsidRPr="00190A39" w:rsidRDefault="00F11701" w:rsidP="00DC358C">
            <w:pPr>
              <w:rPr>
                <w:rFonts w:ascii="Times New Roman" w:hAnsi="Times New Roman" w:cs="Times New Roman"/>
                <w:sz w:val="24"/>
                <w:szCs w:val="24"/>
                <w:lang w:val="pt-BR"/>
              </w:rPr>
            </w:pPr>
          </w:p>
        </w:tc>
        <w:tc>
          <w:tcPr>
            <w:tcW w:w="1417" w:type="dxa"/>
          </w:tcPr>
          <w:p w:rsidR="009A4E39" w:rsidRPr="003B6057" w:rsidRDefault="00D51CD3" w:rsidP="00B16D66">
            <w:pPr>
              <w:rPr>
                <w:rFonts w:ascii="Times New Roman" w:hAnsi="Times New Roman" w:cs="Times New Roman"/>
                <w:sz w:val="16"/>
                <w:szCs w:val="16"/>
                <w:lang w:val="pt-BR"/>
              </w:rPr>
            </w:pPr>
            <w:proofErr w:type="gramStart"/>
            <w:r>
              <w:rPr>
                <w:rFonts w:ascii="Times New Roman" w:hAnsi="Times New Roman" w:cs="Times New Roman"/>
                <w:sz w:val="16"/>
                <w:szCs w:val="16"/>
                <w:lang w:val="pt-BR"/>
              </w:rPr>
              <w:t>Quarto</w:t>
            </w:r>
            <w:r w:rsidRPr="003B6057">
              <w:rPr>
                <w:rFonts w:ascii="Times New Roman" w:hAnsi="Times New Roman" w:cs="Times New Roman"/>
                <w:sz w:val="16"/>
                <w:szCs w:val="16"/>
                <w:lang w:val="pt-BR"/>
              </w:rPr>
              <w:t xml:space="preserve"> parágrafo</w:t>
            </w:r>
            <w:r w:rsidR="003B6057" w:rsidRPr="003B6057">
              <w:rPr>
                <w:rFonts w:ascii="Times New Roman" w:hAnsi="Times New Roman" w:cs="Times New Roman"/>
                <w:sz w:val="16"/>
                <w:szCs w:val="16"/>
                <w:lang w:val="pt-BR"/>
              </w:rPr>
              <w:t xml:space="preserve"> objetivos do trabalho</w:t>
            </w:r>
            <w:proofErr w:type="gramEnd"/>
          </w:p>
        </w:tc>
      </w:tr>
      <w:tr w:rsidR="009A4E39" w:rsidRPr="00BA419D" w:rsidTr="00B16D66">
        <w:tc>
          <w:tcPr>
            <w:tcW w:w="8931" w:type="dxa"/>
          </w:tcPr>
          <w:p w:rsidR="00B1498D" w:rsidRDefault="00B1498D" w:rsidP="00190A39">
            <w:pPr>
              <w:rPr>
                <w:ins w:id="17" w:author="admin" w:date="2024-11-05T17:33:00Z"/>
                <w:rFonts w:ascii="Times New Roman" w:hAnsi="Times New Roman" w:cs="Times New Roman"/>
                <w:sz w:val="24"/>
                <w:szCs w:val="24"/>
                <w:lang w:val="pt-BR"/>
              </w:rPr>
            </w:pPr>
          </w:p>
          <w:p w:rsidR="00B1498D" w:rsidRPr="007C6906" w:rsidRDefault="00B1498D" w:rsidP="00B1498D">
            <w:pPr>
              <w:spacing w:line="360" w:lineRule="auto"/>
              <w:ind w:right="-2"/>
              <w:jc w:val="both"/>
              <w:rPr>
                <w:rFonts w:ascii="Times New Roman" w:eastAsia="Times New Roman" w:hAnsi="Times New Roman" w:cs="Times New Roman"/>
                <w:sz w:val="24"/>
                <w:szCs w:val="24"/>
                <w:lang w:val="pt-BR"/>
              </w:rPr>
            </w:pPr>
            <w:r w:rsidRPr="007C6906">
              <w:rPr>
                <w:rFonts w:ascii="Times New Roman" w:eastAsia="Times New Roman" w:hAnsi="Times New Roman" w:cs="Times New Roman"/>
                <w:sz w:val="24"/>
                <w:szCs w:val="24"/>
                <w:lang w:val="pt-BR"/>
              </w:rPr>
              <w:t xml:space="preserve">Normalmente, o gênero ensaístico desde seus primórdios tem suas características definidas; como a subjetividade e o estilo pessoal (Michel Montaigne, 1580). O gênero ensaio permite ao autor expressar sua subjetividade e sua voz pessoal. O uso do próprio estilo criativo e persuasivo é incentivado para comunicar ideias de forma eficaz. É um gênero literário que permite a reflexão, o questionamento, é uma forma de escrita em que o autor não busca impor uma verdade absoluta, mas convida o leitor a participar de um diálogo aberto e crítico segundo Fernando </w:t>
            </w:r>
            <w:proofErr w:type="spellStart"/>
            <w:r w:rsidRPr="007C6906">
              <w:rPr>
                <w:rFonts w:ascii="Times New Roman" w:eastAsia="Times New Roman" w:hAnsi="Times New Roman" w:cs="Times New Roman"/>
                <w:sz w:val="24"/>
                <w:szCs w:val="24"/>
                <w:lang w:val="pt-BR"/>
              </w:rPr>
              <w:t>Savater</w:t>
            </w:r>
            <w:proofErr w:type="spellEnd"/>
            <w:r w:rsidRPr="007C6906">
              <w:rPr>
                <w:rFonts w:ascii="Times New Roman" w:eastAsia="Times New Roman" w:hAnsi="Times New Roman" w:cs="Times New Roman"/>
                <w:sz w:val="24"/>
                <w:szCs w:val="24"/>
                <w:lang w:val="pt-BR"/>
              </w:rPr>
              <w:t xml:space="preserve"> (2008).</w:t>
            </w:r>
          </w:p>
          <w:p w:rsidR="00B1498D" w:rsidRPr="00FC3B67" w:rsidDel="00A146E0" w:rsidRDefault="00B1498D" w:rsidP="00B1498D">
            <w:pPr>
              <w:rPr>
                <w:del w:id="18" w:author="admin" w:date="2024-11-05T19:13:00Z"/>
                <w:rFonts w:ascii="Times New Roman" w:eastAsia="Times New Roman" w:hAnsi="Times New Roman" w:cs="Times New Roman"/>
                <w:sz w:val="24"/>
                <w:szCs w:val="24"/>
                <w:lang w:val="pt-BR"/>
                <w:rPrChange w:id="19" w:author="admin" w:date="2024-11-05T19:18:00Z">
                  <w:rPr>
                    <w:del w:id="20" w:author="admin" w:date="2024-11-05T19:13:00Z"/>
                    <w:lang w:val="pt-BR"/>
                  </w:rPr>
                </w:rPrChange>
              </w:rPr>
            </w:pPr>
            <w:r w:rsidRPr="007C6906">
              <w:rPr>
                <w:rFonts w:ascii="Times New Roman" w:eastAsia="Times New Roman" w:hAnsi="Times New Roman" w:cs="Times New Roman"/>
                <w:sz w:val="24"/>
                <w:szCs w:val="24"/>
                <w:lang w:val="pt-BR"/>
              </w:rPr>
              <w:t xml:space="preserve">O objetivo desta pesquisa é demonstrar algumas peculiaridades contempladas no estilo dos ensaios de Borges. </w:t>
            </w:r>
            <w:r w:rsidRPr="00A146E0">
              <w:rPr>
                <w:rFonts w:ascii="Times New Roman" w:hAnsi="Times New Roman" w:cs="Times New Roman"/>
                <w:sz w:val="24"/>
                <w:szCs w:val="24"/>
                <w:lang w:val="pt-BR"/>
                <w:rPrChange w:id="21" w:author="admin" w:date="2024-11-05T19:13:00Z">
                  <w:rPr>
                    <w:lang w:val="pt-BR"/>
                  </w:rPr>
                </w:rPrChange>
              </w:rPr>
              <w:t xml:space="preserve">O escritor argentino se insere no paradigma dos autores que desejavam ser vistos como leitores diligentes, onde se entrelaçam conhecimentos e percepções de muitos campos diferentes em uma única obra. Essa erudição provém de diversas tradições e culturas, traçada a partir de um percurso por literaturas heterogêneas e </w:t>
            </w:r>
            <w:proofErr w:type="gramStart"/>
            <w:r w:rsidRPr="00A146E0">
              <w:rPr>
                <w:rFonts w:ascii="Times New Roman" w:hAnsi="Times New Roman" w:cs="Times New Roman"/>
                <w:sz w:val="24"/>
                <w:szCs w:val="24"/>
                <w:lang w:val="pt-BR"/>
                <w:rPrChange w:id="22" w:author="admin" w:date="2024-11-05T19:13:00Z">
                  <w:rPr>
                    <w:lang w:val="pt-BR"/>
                  </w:rPr>
                </w:rPrChange>
              </w:rPr>
              <w:t>universais.</w:t>
            </w:r>
            <w:proofErr w:type="gramEnd"/>
            <w:del w:id="23" w:author="admin" w:date="2024-11-05T19:13:00Z">
              <w:r w:rsidRPr="00A146E0" w:rsidDel="00A146E0">
                <w:rPr>
                  <w:rFonts w:ascii="Times New Roman" w:hAnsi="Times New Roman" w:cs="Times New Roman"/>
                  <w:sz w:val="24"/>
                  <w:szCs w:val="24"/>
                  <w:lang w:val="pt-BR"/>
                  <w:rPrChange w:id="24" w:author="admin" w:date="2024-11-05T19:13:00Z">
                    <w:rPr>
                      <w:lang w:val="pt-BR"/>
                    </w:rPr>
                  </w:rPrChange>
                </w:rPr>
                <w:delText xml:space="preserve"> </w:delText>
              </w:r>
            </w:del>
          </w:p>
          <w:p w:rsidR="00B1498D" w:rsidRDefault="00B1498D" w:rsidP="00A146E0">
            <w:pPr>
              <w:rPr>
                <w:rFonts w:ascii="Times New Roman" w:eastAsia="Times New Roman" w:hAnsi="Times New Roman" w:cs="Times New Roman"/>
                <w:sz w:val="24"/>
                <w:szCs w:val="24"/>
                <w:lang w:val="pt-BR"/>
              </w:rPr>
              <w:pPrChange w:id="25" w:author="admin" w:date="2024-11-05T19:13:00Z">
                <w:pPr>
                  <w:spacing w:before="240" w:after="240" w:line="360" w:lineRule="auto"/>
                  <w:jc w:val="both"/>
                </w:pPr>
              </w:pPrChange>
            </w:pPr>
            <w:r w:rsidRPr="007C6906">
              <w:rPr>
                <w:rFonts w:ascii="Times New Roman" w:eastAsia="Times New Roman" w:hAnsi="Times New Roman" w:cs="Times New Roman"/>
                <w:sz w:val="24"/>
                <w:szCs w:val="24"/>
                <w:lang w:val="pt-BR"/>
              </w:rPr>
              <w:t xml:space="preserve">Algumas das características mais marcantes se manifestam no relaxamento a ponto de borrar a fronteira entre ensaio e ficção (Pablo </w:t>
            </w:r>
            <w:proofErr w:type="spellStart"/>
            <w:r w:rsidRPr="007C6906">
              <w:rPr>
                <w:rFonts w:ascii="Times New Roman" w:eastAsia="Times New Roman" w:hAnsi="Times New Roman" w:cs="Times New Roman"/>
                <w:sz w:val="24"/>
                <w:szCs w:val="24"/>
                <w:lang w:val="pt-BR"/>
              </w:rPr>
              <w:t>Oyarzun</w:t>
            </w:r>
            <w:proofErr w:type="spellEnd"/>
            <w:r w:rsidRPr="007C6906">
              <w:rPr>
                <w:rFonts w:ascii="Times New Roman" w:eastAsia="Times New Roman" w:hAnsi="Times New Roman" w:cs="Times New Roman"/>
                <w:sz w:val="24"/>
                <w:szCs w:val="24"/>
                <w:lang w:val="pt-BR"/>
              </w:rPr>
              <w:t xml:space="preserve">, 2016). </w:t>
            </w:r>
            <w:proofErr w:type="spellStart"/>
            <w:r w:rsidRPr="007C6906">
              <w:rPr>
                <w:rFonts w:ascii="Times New Roman" w:eastAsia="Times New Roman" w:hAnsi="Times New Roman" w:cs="Times New Roman"/>
                <w:sz w:val="24"/>
                <w:szCs w:val="24"/>
                <w:lang w:val="pt-BR"/>
              </w:rPr>
              <w:t>Oviedo</w:t>
            </w:r>
            <w:proofErr w:type="spellEnd"/>
            <w:r w:rsidRPr="007C6906">
              <w:rPr>
                <w:rFonts w:ascii="Times New Roman" w:eastAsia="Times New Roman" w:hAnsi="Times New Roman" w:cs="Times New Roman"/>
                <w:sz w:val="24"/>
                <w:szCs w:val="24"/>
                <w:lang w:val="pt-BR"/>
              </w:rPr>
              <w:t xml:space="preserve"> (2003) afirma que as características do ensaio podem ser vistas na incorporação de elementos de ficção não tão próximos das características do campo ensaístico, bem como na presença de outras particularidades que estimulam nossa imaginação. Além de sua inclinação preferencial por textos menores, como processos de fragmentação e perspectiva das grandes literaturas. O uso de citações por meio das quais Borges desenvolve sua argumentação são algumas das características que tornam tão interessante analisar sua escrita, diz Beatriz </w:t>
            </w:r>
            <w:proofErr w:type="spellStart"/>
            <w:r w:rsidRPr="007C6906">
              <w:rPr>
                <w:rFonts w:ascii="Times New Roman" w:eastAsia="Times New Roman" w:hAnsi="Times New Roman" w:cs="Times New Roman"/>
                <w:sz w:val="24"/>
                <w:szCs w:val="24"/>
                <w:lang w:val="pt-BR"/>
              </w:rPr>
              <w:t>Sarlo</w:t>
            </w:r>
            <w:proofErr w:type="spellEnd"/>
            <w:r w:rsidRPr="007C6906">
              <w:rPr>
                <w:rFonts w:ascii="Times New Roman" w:eastAsia="Times New Roman" w:hAnsi="Times New Roman" w:cs="Times New Roman"/>
                <w:sz w:val="24"/>
                <w:szCs w:val="24"/>
                <w:lang w:val="pt-BR"/>
              </w:rPr>
              <w:t xml:space="preserve"> (1999).</w:t>
            </w:r>
          </w:p>
          <w:p w:rsidR="00412E8B" w:rsidRDefault="00B1498D" w:rsidP="00B1498D">
            <w:pPr>
              <w:spacing w:before="240" w:after="240" w:line="360" w:lineRule="auto"/>
              <w:jc w:val="both"/>
              <w:rPr>
                <w:rFonts w:ascii="Times New Roman" w:eastAsia="Times New Roman" w:hAnsi="Times New Roman" w:cs="Times New Roman"/>
                <w:sz w:val="24"/>
                <w:szCs w:val="24"/>
                <w:lang w:val="pt-BR"/>
              </w:rPr>
            </w:pPr>
            <w:r w:rsidRPr="007C6906">
              <w:rPr>
                <w:rFonts w:ascii="Times New Roman" w:eastAsia="Times New Roman" w:hAnsi="Times New Roman" w:cs="Times New Roman"/>
                <w:sz w:val="24"/>
                <w:szCs w:val="24"/>
                <w:lang w:val="pt-BR"/>
              </w:rPr>
              <w:t>Por outro lado, será mostrado que os ensaios de Candido se caracterizam pelo estudo do humanismo continental. Sua obra intelectual está ligada à esfera cultural e social de seu país. Concebe a literatura como um instrumento para conhecer a sociedade a fim de elucidar formas de seus habitantes dignificarem sua situação dentro dela, a ideia de que o pensamento pode estimular ações e o humano pode se elevar acima de suas limitações, diz González García (2018).</w:t>
            </w:r>
            <w:bookmarkStart w:id="26" w:name="_heading=h.1fob9te"/>
            <w:bookmarkEnd w:id="26"/>
          </w:p>
          <w:p w:rsidR="00B14F93" w:rsidRDefault="00B1498D" w:rsidP="0070120E">
            <w:pPr>
              <w:spacing w:before="240" w:after="240" w:line="360" w:lineRule="auto"/>
              <w:jc w:val="both"/>
              <w:rPr>
                <w:ins w:id="27" w:author="admin" w:date="2024-11-05T20:14:00Z"/>
                <w:rFonts w:ascii="Times New Roman" w:eastAsia="Times New Roman" w:hAnsi="Times New Roman" w:cs="Times New Roman"/>
                <w:sz w:val="24"/>
                <w:szCs w:val="24"/>
                <w:lang w:val="pt-BR"/>
              </w:rPr>
            </w:pPr>
            <w:r w:rsidRPr="007C6906">
              <w:rPr>
                <w:rFonts w:ascii="Times New Roman" w:eastAsia="Times New Roman" w:hAnsi="Times New Roman" w:cs="Times New Roman"/>
                <w:sz w:val="24"/>
                <w:szCs w:val="24"/>
                <w:lang w:val="pt-BR"/>
              </w:rPr>
              <w:t xml:space="preserve">Sustentamos a hipótese de que, a partir de diferentes abordagens, ambos os autores buscam estimular ideias e pensamentos por meio do gênero ensaio, estimulando a criação de seres mais capazes de avaliar em que consiste o </w:t>
            </w:r>
            <w:proofErr w:type="gramStart"/>
            <w:r w:rsidRPr="007C6906">
              <w:rPr>
                <w:rFonts w:ascii="Times New Roman" w:eastAsia="Times New Roman" w:hAnsi="Times New Roman" w:cs="Times New Roman"/>
                <w:sz w:val="24"/>
                <w:szCs w:val="24"/>
                <w:lang w:val="pt-BR"/>
              </w:rPr>
              <w:t>raciocínio.</w:t>
            </w:r>
            <w:proofErr w:type="gramEnd"/>
            <w:del w:id="28" w:author="admin" w:date="2024-11-05T20:12:00Z">
              <w:r w:rsidR="00474861" w:rsidDel="0070120E">
                <w:rPr>
                  <w:rFonts w:ascii="Times New Roman" w:eastAsia="Times New Roman" w:hAnsi="Times New Roman" w:cs="Times New Roman"/>
                  <w:sz w:val="24"/>
                  <w:szCs w:val="24"/>
                  <w:lang w:val="pt-BR"/>
                </w:rPr>
                <w:delText xml:space="preserve"> </w:delText>
              </w:r>
            </w:del>
          </w:p>
          <w:p w:rsidR="0070120E" w:rsidRPr="0070120E" w:rsidRDefault="0070120E" w:rsidP="0070120E">
            <w:pPr>
              <w:spacing w:before="240" w:after="240" w:line="360" w:lineRule="auto"/>
              <w:jc w:val="both"/>
              <w:rPr>
                <w:rFonts w:ascii="Times New Roman" w:eastAsia="Times New Roman" w:hAnsi="Times New Roman" w:cs="Times New Roman"/>
                <w:sz w:val="24"/>
                <w:szCs w:val="24"/>
                <w:lang w:val="pt-BR"/>
              </w:rPr>
            </w:pPr>
            <w:r w:rsidRPr="0070120E">
              <w:rPr>
                <w:rFonts w:ascii="Times New Roman" w:eastAsia="Times New Roman" w:hAnsi="Times New Roman" w:cs="Times New Roman"/>
                <w:sz w:val="24"/>
                <w:szCs w:val="24"/>
                <w:lang w:val="pt-BR"/>
              </w:rPr>
              <w:t xml:space="preserve">Verificamos tal hipótese por meio da análise e exame de dados, padrões, contradições, </w:t>
            </w:r>
            <w:r w:rsidRPr="0070120E">
              <w:rPr>
                <w:rFonts w:ascii="Times New Roman" w:eastAsia="Times New Roman" w:hAnsi="Times New Roman" w:cs="Times New Roman"/>
                <w:sz w:val="24"/>
                <w:szCs w:val="24"/>
                <w:lang w:val="pt-BR"/>
              </w:rPr>
              <w:lastRenderedPageBreak/>
              <w:t>temas, semelhanças e diferenças que a apoiem ou refutem.</w:t>
            </w:r>
          </w:p>
          <w:p w:rsidR="0070120E" w:rsidRPr="0070120E" w:rsidDel="0070120E" w:rsidRDefault="0070120E" w:rsidP="0070120E">
            <w:pPr>
              <w:spacing w:before="240" w:after="240" w:line="360" w:lineRule="auto"/>
              <w:jc w:val="both"/>
              <w:rPr>
                <w:del w:id="29" w:author="admin" w:date="2024-11-05T20:12:00Z"/>
                <w:rFonts w:ascii="Times New Roman" w:eastAsia="Times New Roman" w:hAnsi="Times New Roman" w:cs="Times New Roman"/>
                <w:sz w:val="24"/>
                <w:szCs w:val="24"/>
                <w:lang w:val="pt-BR"/>
              </w:rPr>
            </w:pPr>
          </w:p>
          <w:p w:rsidR="0070120E" w:rsidRPr="0070120E" w:rsidDel="0070120E" w:rsidRDefault="0070120E" w:rsidP="0070120E">
            <w:pPr>
              <w:spacing w:before="240" w:after="240" w:line="360" w:lineRule="auto"/>
              <w:jc w:val="both"/>
              <w:rPr>
                <w:del w:id="30" w:author="admin" w:date="2024-11-05T20:12:00Z"/>
                <w:rFonts w:ascii="Times New Roman" w:eastAsia="Times New Roman" w:hAnsi="Times New Roman" w:cs="Times New Roman"/>
                <w:sz w:val="24"/>
                <w:szCs w:val="24"/>
                <w:lang w:val="pt-BR"/>
              </w:rPr>
            </w:pPr>
          </w:p>
          <w:p w:rsidR="0070120E" w:rsidRPr="0070120E" w:rsidRDefault="0070120E" w:rsidP="00B1498D">
            <w:pPr>
              <w:spacing w:before="240" w:after="240" w:line="360" w:lineRule="auto"/>
              <w:jc w:val="both"/>
              <w:rPr>
                <w:rFonts w:ascii="Times New Roman" w:eastAsia="Times New Roman" w:hAnsi="Times New Roman" w:cs="Times New Roman"/>
                <w:sz w:val="24"/>
                <w:szCs w:val="24"/>
                <w:lang w:val="pt-BR"/>
              </w:rPr>
            </w:pPr>
          </w:p>
          <w:p w:rsidR="00B1498D" w:rsidRPr="0070120E" w:rsidRDefault="00B1498D" w:rsidP="00190A39">
            <w:pPr>
              <w:rPr>
                <w:rFonts w:ascii="Times New Roman" w:hAnsi="Times New Roman" w:cs="Times New Roman"/>
                <w:sz w:val="24"/>
                <w:szCs w:val="24"/>
                <w:lang w:val="pt-BR"/>
                <w:rPrChange w:id="31" w:author="admin" w:date="2024-11-05T20:10:00Z">
                  <w:rPr>
                    <w:rFonts w:ascii="Times New Roman" w:hAnsi="Times New Roman" w:cs="Times New Roman"/>
                    <w:sz w:val="24"/>
                    <w:szCs w:val="24"/>
                    <w:lang w:val="pt-BR"/>
                  </w:rPr>
                </w:rPrChange>
              </w:rPr>
            </w:pPr>
          </w:p>
          <w:p w:rsidR="00B1498D" w:rsidRPr="0070120E" w:rsidRDefault="00B1498D" w:rsidP="00190A39">
            <w:pPr>
              <w:rPr>
                <w:ins w:id="32" w:author="admin" w:date="2024-11-05T17:33:00Z"/>
                <w:rFonts w:ascii="Times New Roman" w:hAnsi="Times New Roman" w:cs="Times New Roman"/>
                <w:sz w:val="24"/>
                <w:szCs w:val="24"/>
                <w:lang w:val="pt-BR"/>
                <w:rPrChange w:id="33" w:author="admin" w:date="2024-11-05T20:10:00Z">
                  <w:rPr>
                    <w:ins w:id="34" w:author="admin" w:date="2024-11-05T17:33:00Z"/>
                    <w:rFonts w:ascii="Times New Roman" w:hAnsi="Times New Roman" w:cs="Times New Roman"/>
                    <w:sz w:val="24"/>
                    <w:szCs w:val="24"/>
                    <w:lang w:val="pt-BR"/>
                  </w:rPr>
                </w:rPrChange>
              </w:rPr>
            </w:pPr>
          </w:p>
          <w:p w:rsidR="00926DD7" w:rsidRPr="0070120E" w:rsidRDefault="00926DD7" w:rsidP="00DB45BE">
            <w:pPr>
              <w:rPr>
                <w:rFonts w:ascii="Times New Roman" w:hAnsi="Times New Roman" w:cs="Times New Roman"/>
                <w:sz w:val="24"/>
                <w:szCs w:val="24"/>
                <w:lang w:val="pt-BR"/>
                <w:rPrChange w:id="35" w:author="admin" w:date="2024-11-05T20:10:00Z">
                  <w:rPr>
                    <w:rFonts w:ascii="Times New Roman" w:hAnsi="Times New Roman" w:cs="Times New Roman"/>
                    <w:sz w:val="24"/>
                    <w:szCs w:val="24"/>
                    <w:lang w:val="pt-BR"/>
                  </w:rPr>
                </w:rPrChange>
              </w:rPr>
            </w:pPr>
          </w:p>
          <w:p w:rsidR="00190A39" w:rsidRPr="0070120E" w:rsidRDefault="00190A39" w:rsidP="00DB45BE">
            <w:pPr>
              <w:rPr>
                <w:rFonts w:ascii="Times New Roman" w:hAnsi="Times New Roman" w:cs="Times New Roman"/>
                <w:sz w:val="24"/>
                <w:szCs w:val="24"/>
                <w:lang w:val="pt-BR"/>
                <w:rPrChange w:id="36" w:author="admin" w:date="2024-11-05T20:10:00Z">
                  <w:rPr>
                    <w:rFonts w:ascii="Times New Roman" w:hAnsi="Times New Roman" w:cs="Times New Roman"/>
                    <w:sz w:val="24"/>
                    <w:szCs w:val="24"/>
                    <w:lang w:val="pt-BR"/>
                  </w:rPr>
                </w:rPrChange>
              </w:rPr>
            </w:pPr>
          </w:p>
          <w:p w:rsidR="00190A39" w:rsidRPr="0070120E" w:rsidRDefault="00190A39" w:rsidP="00DB45BE">
            <w:pPr>
              <w:rPr>
                <w:rFonts w:ascii="Times New Roman" w:hAnsi="Times New Roman" w:cs="Times New Roman"/>
                <w:sz w:val="24"/>
                <w:szCs w:val="24"/>
                <w:lang w:val="pt-BR"/>
                <w:rPrChange w:id="37" w:author="admin" w:date="2024-11-05T20:10:00Z">
                  <w:rPr>
                    <w:rFonts w:ascii="Times New Roman" w:hAnsi="Times New Roman" w:cs="Times New Roman"/>
                    <w:sz w:val="24"/>
                    <w:szCs w:val="24"/>
                    <w:lang w:val="pt-BR"/>
                  </w:rPr>
                </w:rPrChange>
              </w:rPr>
            </w:pPr>
          </w:p>
        </w:tc>
        <w:tc>
          <w:tcPr>
            <w:tcW w:w="1417" w:type="dxa"/>
          </w:tcPr>
          <w:p w:rsidR="009A4E39" w:rsidRDefault="00BA419D" w:rsidP="00B16D66">
            <w:pPr>
              <w:rPr>
                <w:ins w:id="38" w:author="Mele" w:date="2024-10-25T14:43:00Z"/>
                <w:rFonts w:ascii="Times New Roman" w:hAnsi="Times New Roman" w:cs="Times New Roman"/>
                <w:sz w:val="16"/>
                <w:szCs w:val="16"/>
                <w:lang w:val="pt-BR"/>
              </w:rPr>
            </w:pPr>
            <w:r>
              <w:rPr>
                <w:rFonts w:ascii="Times New Roman" w:hAnsi="Times New Roman" w:cs="Times New Roman"/>
                <w:sz w:val="16"/>
                <w:szCs w:val="16"/>
                <w:lang w:val="pt-BR"/>
              </w:rPr>
              <w:lastRenderedPageBreak/>
              <w:t xml:space="preserve">Quinto sexto </w:t>
            </w:r>
            <w:proofErr w:type="spellStart"/>
            <w:r>
              <w:rPr>
                <w:rFonts w:ascii="Times New Roman" w:hAnsi="Times New Roman" w:cs="Times New Roman"/>
                <w:sz w:val="16"/>
                <w:szCs w:val="16"/>
                <w:lang w:val="pt-BR"/>
              </w:rPr>
              <w:t>octavo</w:t>
            </w:r>
            <w:proofErr w:type="spellEnd"/>
            <w:r>
              <w:rPr>
                <w:rFonts w:ascii="Times New Roman" w:hAnsi="Times New Roman" w:cs="Times New Roman"/>
                <w:sz w:val="16"/>
                <w:szCs w:val="16"/>
                <w:lang w:val="pt-BR"/>
              </w:rPr>
              <w:t xml:space="preserve"> e</w:t>
            </w:r>
            <w:proofErr w:type="gramStart"/>
            <w:r>
              <w:rPr>
                <w:rFonts w:ascii="Times New Roman" w:hAnsi="Times New Roman" w:cs="Times New Roman"/>
                <w:sz w:val="16"/>
                <w:szCs w:val="16"/>
                <w:lang w:val="pt-BR"/>
              </w:rPr>
              <w:t xml:space="preserve">  </w:t>
            </w:r>
            <w:proofErr w:type="spellStart"/>
            <w:proofErr w:type="gramEnd"/>
            <w:r>
              <w:rPr>
                <w:rFonts w:ascii="Times New Roman" w:hAnsi="Times New Roman" w:cs="Times New Roman"/>
                <w:sz w:val="16"/>
                <w:szCs w:val="16"/>
                <w:lang w:val="pt-BR"/>
              </w:rPr>
              <w:t>noveno</w:t>
            </w:r>
            <w:proofErr w:type="spellEnd"/>
            <w:r>
              <w:rPr>
                <w:rFonts w:ascii="Times New Roman" w:hAnsi="Times New Roman" w:cs="Times New Roman"/>
                <w:sz w:val="16"/>
                <w:szCs w:val="16"/>
                <w:lang w:val="pt-BR"/>
              </w:rPr>
              <w:t xml:space="preserve"> </w:t>
            </w:r>
            <w:r w:rsidR="00792323">
              <w:rPr>
                <w:rFonts w:ascii="Times New Roman" w:hAnsi="Times New Roman" w:cs="Times New Roman"/>
                <w:sz w:val="16"/>
                <w:szCs w:val="16"/>
                <w:lang w:val="pt-BR"/>
              </w:rPr>
              <w:t xml:space="preserve"> parágrafo </w:t>
            </w:r>
            <w:r w:rsidR="00642790" w:rsidRPr="00642790">
              <w:rPr>
                <w:rFonts w:ascii="Times New Roman" w:hAnsi="Times New Roman" w:cs="Times New Roman"/>
                <w:sz w:val="16"/>
                <w:szCs w:val="16"/>
                <w:highlight w:val="yellow"/>
                <w:lang w:val="pt-BR"/>
                <w:rPrChange w:id="39" w:author="Mele" w:date="2024-10-25T13:56:00Z">
                  <w:rPr>
                    <w:rFonts w:ascii="Times New Roman" w:hAnsi="Times New Roman" w:cs="Times New Roman"/>
                    <w:sz w:val="16"/>
                    <w:szCs w:val="16"/>
                    <w:lang w:val="pt-BR"/>
                  </w:rPr>
                </w:rPrChange>
              </w:rPr>
              <w:t>hipótese</w:t>
            </w:r>
            <w:r w:rsidR="00792323">
              <w:rPr>
                <w:rFonts w:ascii="Times New Roman" w:hAnsi="Times New Roman" w:cs="Times New Roman"/>
                <w:sz w:val="16"/>
                <w:szCs w:val="16"/>
                <w:lang w:val="pt-BR"/>
              </w:rPr>
              <w:t xml:space="preserve"> do trabalho</w:t>
            </w:r>
          </w:p>
          <w:p w:rsidR="004E40C6" w:rsidRDefault="004E40C6" w:rsidP="00B16D66">
            <w:pPr>
              <w:rPr>
                <w:ins w:id="40" w:author="Mele" w:date="2024-10-25T14:43:00Z"/>
                <w:rFonts w:ascii="Times New Roman" w:hAnsi="Times New Roman" w:cs="Times New Roman"/>
                <w:sz w:val="16"/>
                <w:szCs w:val="16"/>
                <w:lang w:val="pt-BR"/>
              </w:rPr>
            </w:pPr>
          </w:p>
          <w:p w:rsidR="004E40C6" w:rsidRDefault="004E40C6" w:rsidP="00B16D66">
            <w:pPr>
              <w:rPr>
                <w:ins w:id="41" w:author="Mele" w:date="2024-10-25T14:43:00Z"/>
                <w:rFonts w:ascii="Times New Roman" w:hAnsi="Times New Roman" w:cs="Times New Roman"/>
                <w:sz w:val="16"/>
                <w:szCs w:val="16"/>
                <w:lang w:val="pt-BR"/>
              </w:rPr>
            </w:pPr>
          </w:p>
          <w:p w:rsidR="004E40C6" w:rsidRDefault="004E40C6" w:rsidP="00B16D66">
            <w:pPr>
              <w:rPr>
                <w:ins w:id="42" w:author="Mele" w:date="2024-10-25T14:43:00Z"/>
                <w:rFonts w:ascii="Times New Roman" w:hAnsi="Times New Roman" w:cs="Times New Roman"/>
                <w:sz w:val="16"/>
                <w:szCs w:val="16"/>
                <w:lang w:val="pt-BR"/>
              </w:rPr>
            </w:pPr>
          </w:p>
          <w:p w:rsidR="004E40C6" w:rsidRDefault="004E40C6" w:rsidP="00B16D66">
            <w:pPr>
              <w:rPr>
                <w:ins w:id="43" w:author="Mele" w:date="2024-10-25T14:43:00Z"/>
                <w:rFonts w:ascii="Times New Roman" w:hAnsi="Times New Roman" w:cs="Times New Roman"/>
                <w:sz w:val="16"/>
                <w:szCs w:val="16"/>
                <w:lang w:val="pt-BR"/>
              </w:rPr>
            </w:pPr>
          </w:p>
          <w:p w:rsidR="004E40C6" w:rsidRDefault="004E40C6" w:rsidP="00B16D66">
            <w:pPr>
              <w:rPr>
                <w:ins w:id="44" w:author="Mele" w:date="2024-10-25T14:43:00Z"/>
                <w:rFonts w:ascii="Times New Roman" w:hAnsi="Times New Roman" w:cs="Times New Roman"/>
                <w:sz w:val="16"/>
                <w:szCs w:val="16"/>
                <w:lang w:val="pt-BR"/>
              </w:rPr>
            </w:pPr>
          </w:p>
          <w:p w:rsidR="004E40C6" w:rsidRDefault="004E40C6" w:rsidP="00B16D66">
            <w:pPr>
              <w:rPr>
                <w:ins w:id="45" w:author="Mele" w:date="2024-10-25T14:43:00Z"/>
                <w:rFonts w:ascii="Times New Roman" w:hAnsi="Times New Roman" w:cs="Times New Roman"/>
                <w:sz w:val="16"/>
                <w:szCs w:val="16"/>
                <w:lang w:val="pt-BR"/>
              </w:rPr>
            </w:pPr>
          </w:p>
          <w:p w:rsidR="004E40C6" w:rsidRDefault="004E40C6" w:rsidP="00B16D66">
            <w:pPr>
              <w:rPr>
                <w:ins w:id="46" w:author="Mele" w:date="2024-10-25T14:43:00Z"/>
                <w:rFonts w:ascii="Times New Roman" w:hAnsi="Times New Roman" w:cs="Times New Roman"/>
                <w:sz w:val="16"/>
                <w:szCs w:val="16"/>
                <w:lang w:val="pt-BR"/>
              </w:rPr>
            </w:pPr>
          </w:p>
          <w:p w:rsidR="004E40C6" w:rsidRDefault="004E40C6" w:rsidP="00B16D66">
            <w:pPr>
              <w:rPr>
                <w:ins w:id="47" w:author="Mele" w:date="2024-10-25T14:43:00Z"/>
                <w:rFonts w:ascii="Times New Roman" w:hAnsi="Times New Roman" w:cs="Times New Roman"/>
                <w:sz w:val="16"/>
                <w:szCs w:val="16"/>
                <w:lang w:val="pt-BR"/>
              </w:rPr>
            </w:pPr>
          </w:p>
          <w:p w:rsidR="004E40C6" w:rsidRDefault="004E40C6" w:rsidP="00B16D66">
            <w:pPr>
              <w:rPr>
                <w:ins w:id="48" w:author="Mele" w:date="2024-10-25T14:43:00Z"/>
                <w:rFonts w:ascii="Times New Roman" w:hAnsi="Times New Roman" w:cs="Times New Roman"/>
                <w:sz w:val="16"/>
                <w:szCs w:val="16"/>
                <w:lang w:val="pt-BR"/>
              </w:rPr>
            </w:pPr>
          </w:p>
          <w:p w:rsidR="004E40C6" w:rsidRDefault="004E40C6" w:rsidP="00B16D66">
            <w:pPr>
              <w:rPr>
                <w:ins w:id="49" w:author="Mele" w:date="2024-10-25T14:43:00Z"/>
                <w:rFonts w:ascii="Times New Roman" w:hAnsi="Times New Roman" w:cs="Times New Roman"/>
                <w:sz w:val="16"/>
                <w:szCs w:val="16"/>
                <w:lang w:val="pt-BR"/>
              </w:rPr>
            </w:pPr>
          </w:p>
          <w:p w:rsidR="004E40C6" w:rsidRPr="00792323" w:rsidRDefault="004E40C6" w:rsidP="00B16D66">
            <w:pPr>
              <w:rPr>
                <w:rFonts w:ascii="Times New Roman" w:hAnsi="Times New Roman" w:cs="Times New Roman"/>
                <w:sz w:val="16"/>
                <w:szCs w:val="16"/>
                <w:lang w:val="pt-BR"/>
              </w:rPr>
            </w:pPr>
          </w:p>
        </w:tc>
      </w:tr>
      <w:tr w:rsidR="009A4E39" w:rsidRPr="00B1498D" w:rsidTr="00B16D66">
        <w:tc>
          <w:tcPr>
            <w:tcW w:w="8931" w:type="dxa"/>
          </w:tcPr>
          <w:p w:rsidR="009A4E39" w:rsidRPr="00190A39" w:rsidRDefault="00642790" w:rsidP="00B16D66">
            <w:pPr>
              <w:rPr>
                <w:rFonts w:ascii="Times New Roman" w:hAnsi="Times New Roman" w:cs="Times New Roman"/>
                <w:sz w:val="24"/>
                <w:szCs w:val="24"/>
                <w:lang w:val="pt-BR"/>
              </w:rPr>
            </w:pPr>
            <w:r w:rsidRPr="00642790">
              <w:rPr>
                <w:rFonts w:ascii="Times New Roman" w:hAnsi="Times New Roman" w:cs="Times New Roman"/>
                <w:sz w:val="24"/>
                <w:szCs w:val="24"/>
                <w:highlight w:val="yellow"/>
                <w:lang w:val="pt-BR"/>
                <w:rPrChange w:id="50" w:author="Mele" w:date="2024-10-25T13:56:00Z">
                  <w:rPr>
                    <w:rFonts w:ascii="Times New Roman" w:hAnsi="Times New Roman" w:cs="Times New Roman"/>
                    <w:sz w:val="24"/>
                    <w:szCs w:val="24"/>
                    <w:lang w:val="pt-BR"/>
                  </w:rPr>
                </w:rPrChange>
              </w:rPr>
              <w:lastRenderedPageBreak/>
              <w:t>Por outro lado,</w:t>
            </w:r>
            <w:r w:rsidR="00792323" w:rsidRPr="00190A39">
              <w:rPr>
                <w:rFonts w:ascii="Times New Roman" w:hAnsi="Times New Roman" w:cs="Times New Roman"/>
                <w:sz w:val="24"/>
                <w:szCs w:val="24"/>
                <w:lang w:val="pt-BR"/>
              </w:rPr>
              <w:t xml:space="preserve"> é necessário dizer que os autores foram selecionados no caso de Jorge Luis Borges por ser considerado um dos escritores e pensadores mais importantes do século XX. Seu trabalho ensaístico é conhecido por sua complexidade filosófica e sua maneira inovadora de abordar a crítica literária e cultural. No caso de Antonio Mello e Souza, ele é um proeminente crítico e ensaísta brasileiro que escreveu extensivamente sobre literatura, cultura e sociedade. Sua obra é conhecida por sua abordagem crítica e sua capacidade de analisar a relação entre literatura e sociedade. A escolha desses dois autores se deve à sua importância na literatu</w:t>
            </w:r>
            <w:r w:rsidR="002C7C82">
              <w:rPr>
                <w:rFonts w:ascii="Times New Roman" w:hAnsi="Times New Roman" w:cs="Times New Roman"/>
                <w:sz w:val="24"/>
                <w:szCs w:val="24"/>
                <w:lang w:val="pt-BR"/>
              </w:rPr>
              <w:t>ra latino-americana</w:t>
            </w:r>
            <w:r w:rsidR="00792323" w:rsidRPr="00190A39">
              <w:rPr>
                <w:rFonts w:ascii="Times New Roman" w:hAnsi="Times New Roman" w:cs="Times New Roman"/>
                <w:sz w:val="24"/>
                <w:szCs w:val="24"/>
                <w:lang w:val="pt-BR"/>
              </w:rPr>
              <w:t>, bem como ao seu compromisso com a crítica cultural e literária. A análise contrastiva de suas obras ensaísticas nos permitirá obter uma compreensão mais profunda da maneira como os temas da crítica cultural e literária são abordados na região.</w:t>
            </w:r>
          </w:p>
        </w:tc>
        <w:tc>
          <w:tcPr>
            <w:tcW w:w="1417" w:type="dxa"/>
          </w:tcPr>
          <w:p w:rsidR="009A4E39" w:rsidRPr="00792323" w:rsidRDefault="00792323" w:rsidP="00B16D66">
            <w:pPr>
              <w:rPr>
                <w:rFonts w:ascii="Times New Roman" w:hAnsi="Times New Roman" w:cs="Times New Roman"/>
                <w:sz w:val="16"/>
                <w:szCs w:val="16"/>
                <w:lang w:val="pt-BR"/>
              </w:rPr>
            </w:pPr>
            <w:r>
              <w:rPr>
                <w:rFonts w:ascii="Times New Roman" w:hAnsi="Times New Roman" w:cs="Times New Roman"/>
                <w:sz w:val="16"/>
                <w:szCs w:val="16"/>
                <w:lang w:val="pt-BR"/>
              </w:rPr>
              <w:t xml:space="preserve">Quarto parágrafo a eleição dos autores  </w:t>
            </w:r>
          </w:p>
        </w:tc>
      </w:tr>
    </w:tbl>
    <w:p w:rsidR="009A4E39" w:rsidRPr="00537CA2" w:rsidRDefault="009A4E39" w:rsidP="009A4E39">
      <w:pPr>
        <w:rPr>
          <w:rFonts w:ascii="Times New Roman" w:hAnsi="Times New Roman" w:cs="Times New Roman"/>
          <w:lang w:val="pt-BR"/>
        </w:rPr>
      </w:pPr>
    </w:p>
    <w:p w:rsidR="002B0F6A" w:rsidRDefault="002B0F6A">
      <w:pPr>
        <w:rPr>
          <w:lang w:val="pt-BR"/>
        </w:rPr>
      </w:pPr>
    </w:p>
    <w:p w:rsidR="00554162" w:rsidRDefault="00554162">
      <w:pPr>
        <w:rPr>
          <w:lang w:val="pt-BR"/>
        </w:rPr>
      </w:pPr>
    </w:p>
    <w:p w:rsidR="00554162" w:rsidRDefault="00554162">
      <w:pPr>
        <w:rPr>
          <w:lang w:val="pt-BR"/>
        </w:rPr>
      </w:pPr>
    </w:p>
    <w:p w:rsidR="00554162" w:rsidRDefault="00554162">
      <w:pPr>
        <w:rPr>
          <w:lang w:val="pt-BR"/>
        </w:rPr>
      </w:pPr>
    </w:p>
    <w:p w:rsidR="00554162" w:rsidRDefault="00554162">
      <w:pPr>
        <w:rPr>
          <w:lang w:val="pt-BR"/>
        </w:rPr>
      </w:pPr>
    </w:p>
    <w:p w:rsidR="00554162" w:rsidRDefault="00554162">
      <w:pPr>
        <w:rPr>
          <w:lang w:val="pt-BR"/>
        </w:rPr>
      </w:pPr>
    </w:p>
    <w:tbl>
      <w:tblPr>
        <w:tblStyle w:val="Tablaconcuadrcula"/>
        <w:tblW w:w="10348" w:type="dxa"/>
        <w:tblInd w:w="-714" w:type="dxa"/>
        <w:tblLook w:val="04A0"/>
      </w:tblPr>
      <w:tblGrid>
        <w:gridCol w:w="8931"/>
        <w:gridCol w:w="1417"/>
      </w:tblGrid>
      <w:tr w:rsidR="00554162" w:rsidRPr="00B1498D" w:rsidTr="00B16D66">
        <w:tc>
          <w:tcPr>
            <w:tcW w:w="8931" w:type="dxa"/>
          </w:tcPr>
          <w:p w:rsidR="00554162" w:rsidRPr="009A4E39" w:rsidRDefault="00A4771F" w:rsidP="00A4771F">
            <w:pPr>
              <w:jc w:val="both"/>
              <w:rPr>
                <w:rFonts w:ascii="Times New Roman" w:hAnsi="Times New Roman" w:cs="Times New Roman"/>
                <w:lang w:val="pt-BR"/>
              </w:rPr>
            </w:pPr>
            <w:r w:rsidRPr="00F84A09">
              <w:rPr>
                <w:rFonts w:ascii="Times New Roman" w:eastAsia="Times New Roman" w:hAnsi="Times New Roman" w:cs="Times New Roman"/>
                <w:color w:val="000000"/>
                <w:sz w:val="24"/>
                <w:szCs w:val="24"/>
                <w:lang w:val="pt-BR"/>
              </w:rPr>
              <w:t>Espec</w:t>
            </w:r>
            <w:r w:rsidR="004B0B7F">
              <w:rPr>
                <w:rFonts w:ascii="Times New Roman" w:eastAsia="Times New Roman" w:hAnsi="Times New Roman" w:cs="Times New Roman"/>
                <w:color w:val="000000"/>
                <w:sz w:val="24"/>
                <w:szCs w:val="24"/>
                <w:lang w:val="pt-BR"/>
              </w:rPr>
              <w:t>ificamente, selecionamos um corpus</w:t>
            </w:r>
            <w:r w:rsidRPr="00F84A09">
              <w:rPr>
                <w:rFonts w:ascii="Times New Roman" w:eastAsia="Times New Roman" w:hAnsi="Times New Roman" w:cs="Times New Roman"/>
                <w:color w:val="000000"/>
                <w:sz w:val="24"/>
                <w:szCs w:val="24"/>
                <w:lang w:val="pt-BR"/>
              </w:rPr>
              <w:t xml:space="preserve"> de três ensaios “</w:t>
            </w:r>
            <w:r w:rsidRPr="00F84A09">
              <w:rPr>
                <w:rFonts w:ascii="Times New Roman" w:eastAsia="Times New Roman" w:hAnsi="Times New Roman" w:cs="Times New Roman"/>
                <w:i/>
                <w:color w:val="000000"/>
                <w:sz w:val="24"/>
                <w:szCs w:val="24"/>
                <w:lang w:val="pt-BR"/>
              </w:rPr>
              <w:t xml:space="preserve">La </w:t>
            </w:r>
            <w:proofErr w:type="spellStart"/>
            <w:r w:rsidRPr="00F84A09">
              <w:rPr>
                <w:rFonts w:ascii="Times New Roman" w:eastAsia="Times New Roman" w:hAnsi="Times New Roman" w:cs="Times New Roman"/>
                <w:i/>
                <w:color w:val="000000"/>
                <w:sz w:val="24"/>
                <w:szCs w:val="24"/>
                <w:lang w:val="pt-BR"/>
              </w:rPr>
              <w:t>postulación</w:t>
            </w:r>
            <w:proofErr w:type="spellEnd"/>
            <w:r w:rsidRPr="00F84A09">
              <w:rPr>
                <w:rFonts w:ascii="Times New Roman" w:eastAsia="Times New Roman" w:hAnsi="Times New Roman" w:cs="Times New Roman"/>
                <w:i/>
                <w:color w:val="000000"/>
                <w:sz w:val="24"/>
                <w:szCs w:val="24"/>
                <w:lang w:val="pt-BR"/>
              </w:rPr>
              <w:t xml:space="preserve"> de </w:t>
            </w:r>
            <w:proofErr w:type="spellStart"/>
            <w:r w:rsidRPr="00F84A09">
              <w:rPr>
                <w:rFonts w:ascii="Times New Roman" w:eastAsia="Times New Roman" w:hAnsi="Times New Roman" w:cs="Times New Roman"/>
                <w:i/>
                <w:color w:val="000000"/>
                <w:sz w:val="24"/>
                <w:szCs w:val="24"/>
                <w:lang w:val="pt-BR"/>
              </w:rPr>
              <w:t>la</w:t>
            </w:r>
            <w:proofErr w:type="spellEnd"/>
            <w:r w:rsidR="004B0B7F">
              <w:rPr>
                <w:rFonts w:ascii="Times New Roman" w:eastAsia="Times New Roman" w:hAnsi="Times New Roman" w:cs="Times New Roman"/>
                <w:i/>
                <w:color w:val="000000"/>
                <w:sz w:val="24"/>
                <w:szCs w:val="24"/>
                <w:lang w:val="pt-BR"/>
              </w:rPr>
              <w:t xml:space="preserve"> </w:t>
            </w:r>
            <w:proofErr w:type="spellStart"/>
            <w:r w:rsidRPr="00F84A09">
              <w:rPr>
                <w:rFonts w:ascii="Times New Roman" w:eastAsia="Times New Roman" w:hAnsi="Times New Roman" w:cs="Times New Roman"/>
                <w:i/>
                <w:color w:val="000000"/>
                <w:sz w:val="24"/>
                <w:szCs w:val="24"/>
                <w:lang w:val="pt-BR"/>
              </w:rPr>
              <w:t>realidad</w:t>
            </w:r>
            <w:proofErr w:type="spellEnd"/>
            <w:r w:rsidRPr="00F84A09">
              <w:rPr>
                <w:rFonts w:ascii="Times New Roman" w:eastAsia="Times New Roman" w:hAnsi="Times New Roman" w:cs="Times New Roman"/>
                <w:color w:val="000000"/>
                <w:sz w:val="24"/>
                <w:szCs w:val="24"/>
                <w:lang w:val="pt-BR"/>
              </w:rPr>
              <w:t>”, “</w:t>
            </w:r>
            <w:proofErr w:type="spellStart"/>
            <w:r w:rsidRPr="00F84A09">
              <w:rPr>
                <w:rFonts w:ascii="Times New Roman" w:eastAsia="Times New Roman" w:hAnsi="Times New Roman" w:cs="Times New Roman"/>
                <w:i/>
                <w:color w:val="000000"/>
                <w:sz w:val="24"/>
                <w:szCs w:val="24"/>
                <w:lang w:val="pt-BR"/>
              </w:rPr>
              <w:t>Films</w:t>
            </w:r>
            <w:proofErr w:type="spellEnd"/>
            <w:r w:rsidRPr="00F84A09">
              <w:rPr>
                <w:rFonts w:ascii="Times New Roman" w:eastAsia="Times New Roman" w:hAnsi="Times New Roman" w:cs="Times New Roman"/>
                <w:color w:val="000000"/>
                <w:sz w:val="24"/>
                <w:szCs w:val="24"/>
                <w:lang w:val="pt-BR"/>
              </w:rPr>
              <w:t>”, e “</w:t>
            </w:r>
            <w:r w:rsidRPr="00F84A09">
              <w:rPr>
                <w:rFonts w:ascii="Times New Roman" w:eastAsia="Times New Roman" w:hAnsi="Times New Roman" w:cs="Times New Roman"/>
                <w:i/>
                <w:color w:val="000000"/>
                <w:sz w:val="24"/>
                <w:szCs w:val="24"/>
                <w:lang w:val="pt-BR"/>
              </w:rPr>
              <w:t>El arte narrativo y La magia</w:t>
            </w:r>
            <w:r w:rsidRPr="00F84A09">
              <w:rPr>
                <w:rFonts w:ascii="Times New Roman" w:eastAsia="Times New Roman" w:hAnsi="Times New Roman" w:cs="Times New Roman"/>
                <w:color w:val="000000"/>
                <w:sz w:val="24"/>
                <w:szCs w:val="24"/>
                <w:lang w:val="pt-BR"/>
              </w:rPr>
              <w:t xml:space="preserve">”, da obra </w:t>
            </w:r>
            <w:proofErr w:type="spellStart"/>
            <w:r w:rsidRPr="00F84A09">
              <w:rPr>
                <w:rFonts w:ascii="Times New Roman" w:eastAsia="Times New Roman" w:hAnsi="Times New Roman" w:cs="Times New Roman"/>
                <w:i/>
                <w:color w:val="000000"/>
                <w:sz w:val="24"/>
                <w:szCs w:val="24"/>
                <w:lang w:val="pt-BR"/>
              </w:rPr>
              <w:t>Discusión</w:t>
            </w:r>
            <w:proofErr w:type="spellEnd"/>
            <w:r>
              <w:rPr>
                <w:rFonts w:ascii="Times New Roman" w:eastAsia="Times New Roman" w:hAnsi="Times New Roman" w:cs="Times New Roman"/>
                <w:color w:val="000000"/>
                <w:sz w:val="24"/>
                <w:szCs w:val="24"/>
                <w:lang w:val="pt-BR"/>
              </w:rPr>
              <w:t xml:space="preserve">, </w:t>
            </w:r>
            <w:r w:rsidRPr="00F84A09">
              <w:rPr>
                <w:rFonts w:ascii="Times New Roman" w:eastAsia="Times New Roman" w:hAnsi="Times New Roman" w:cs="Times New Roman"/>
                <w:color w:val="000000"/>
                <w:sz w:val="24"/>
                <w:szCs w:val="24"/>
                <w:lang w:val="pt-BR"/>
              </w:rPr>
              <w:t>publicada em 1932, de Jorge Luis Borges, e um corpus de dois ensaios “</w:t>
            </w:r>
            <w:r w:rsidRPr="00F84A09">
              <w:rPr>
                <w:rFonts w:ascii="Times New Roman" w:eastAsia="Times New Roman" w:hAnsi="Times New Roman" w:cs="Times New Roman"/>
                <w:i/>
                <w:color w:val="000000"/>
                <w:sz w:val="24"/>
                <w:szCs w:val="24"/>
                <w:lang w:val="pt-BR"/>
              </w:rPr>
              <w:t>Literatura e subdesenvolvimento</w:t>
            </w:r>
            <w:r w:rsidRPr="00F84A09">
              <w:rPr>
                <w:rFonts w:ascii="Times New Roman" w:eastAsia="Times New Roman" w:hAnsi="Times New Roman" w:cs="Times New Roman"/>
                <w:color w:val="000000"/>
                <w:sz w:val="24"/>
                <w:szCs w:val="24"/>
                <w:lang w:val="pt-BR"/>
              </w:rPr>
              <w:t>”, e “</w:t>
            </w:r>
            <w:r w:rsidRPr="00F84A09">
              <w:rPr>
                <w:rFonts w:ascii="Times New Roman" w:eastAsia="Times New Roman" w:hAnsi="Times New Roman" w:cs="Times New Roman"/>
                <w:i/>
                <w:color w:val="000000"/>
                <w:sz w:val="24"/>
                <w:szCs w:val="24"/>
                <w:lang w:val="pt-BR"/>
              </w:rPr>
              <w:t>Literatura de dois gumes</w:t>
            </w:r>
            <w:r w:rsidRPr="00F84A09">
              <w:rPr>
                <w:rFonts w:ascii="Times New Roman" w:eastAsia="Times New Roman" w:hAnsi="Times New Roman" w:cs="Times New Roman"/>
                <w:color w:val="000000"/>
                <w:sz w:val="24"/>
                <w:szCs w:val="24"/>
                <w:lang w:val="pt-BR"/>
              </w:rPr>
              <w:t>”, da obra "</w:t>
            </w:r>
            <w:r w:rsidRPr="00F84A09">
              <w:rPr>
                <w:rFonts w:ascii="Times New Roman" w:eastAsia="Times New Roman" w:hAnsi="Times New Roman" w:cs="Times New Roman"/>
                <w:i/>
                <w:color w:val="000000"/>
                <w:sz w:val="24"/>
                <w:szCs w:val="24"/>
                <w:lang w:val="pt-BR"/>
              </w:rPr>
              <w:t>Educação pela Noite</w:t>
            </w:r>
            <w:r w:rsidRPr="00F84A09">
              <w:rPr>
                <w:rFonts w:ascii="Times New Roman" w:eastAsia="Times New Roman" w:hAnsi="Times New Roman" w:cs="Times New Roman"/>
                <w:color w:val="000000"/>
                <w:sz w:val="24"/>
                <w:szCs w:val="24"/>
                <w:lang w:val="pt-BR"/>
              </w:rPr>
              <w:t xml:space="preserve">", publicada em 1987, de </w:t>
            </w:r>
            <w:r w:rsidRPr="00F84A09">
              <w:rPr>
                <w:rFonts w:ascii="Times New Roman" w:eastAsia="Times New Roman" w:hAnsi="Times New Roman" w:cs="Times New Roman"/>
                <w:color w:val="000000"/>
                <w:sz w:val="24"/>
                <w:szCs w:val="24"/>
                <w:lang w:val="pt-BR"/>
              </w:rPr>
              <w:lastRenderedPageBreak/>
              <w:t>Antônio Cândido Mello e Souza</w:t>
            </w:r>
            <w:r>
              <w:rPr>
                <w:rFonts w:ascii="Times New Roman" w:eastAsia="Times New Roman" w:hAnsi="Times New Roman" w:cs="Times New Roman"/>
                <w:color w:val="000000"/>
                <w:sz w:val="24"/>
                <w:szCs w:val="24"/>
                <w:lang w:val="pt-BR"/>
              </w:rPr>
              <w:t>.</w:t>
            </w:r>
            <w:r w:rsidR="004B0B7F">
              <w:rPr>
                <w:rFonts w:ascii="Times New Roman" w:eastAsia="Times New Roman" w:hAnsi="Times New Roman" w:cs="Times New Roman"/>
                <w:color w:val="000000"/>
                <w:sz w:val="24"/>
                <w:szCs w:val="24"/>
                <w:lang w:val="pt-BR"/>
              </w:rPr>
              <w:t xml:space="preserve"> Estes ensaios supõem </w:t>
            </w:r>
            <w:r w:rsidR="00642790" w:rsidRPr="00642790">
              <w:rPr>
                <w:rFonts w:ascii="Times New Roman" w:eastAsia="Times New Roman" w:hAnsi="Times New Roman" w:cs="Times New Roman"/>
                <w:color w:val="000000"/>
                <w:sz w:val="24"/>
                <w:szCs w:val="24"/>
                <w:highlight w:val="yellow"/>
                <w:lang w:val="pt-BR"/>
                <w:rPrChange w:id="51" w:author="Mele" w:date="2024-10-25T14:47:00Z">
                  <w:rPr>
                    <w:rFonts w:ascii="Times New Roman" w:eastAsia="Times New Roman" w:hAnsi="Times New Roman" w:cs="Times New Roman"/>
                    <w:color w:val="000000"/>
                    <w:sz w:val="24"/>
                    <w:szCs w:val="24"/>
                    <w:lang w:val="pt-BR"/>
                  </w:rPr>
                </w:rPrChange>
              </w:rPr>
              <w:t>na</w:t>
            </w:r>
            <w:r w:rsidR="004B0B7F">
              <w:rPr>
                <w:rFonts w:ascii="Times New Roman" w:eastAsia="Times New Roman" w:hAnsi="Times New Roman" w:cs="Times New Roman"/>
                <w:color w:val="000000"/>
                <w:sz w:val="24"/>
                <w:szCs w:val="24"/>
                <w:lang w:val="pt-BR"/>
              </w:rPr>
              <w:t xml:space="preserve"> confrontação de </w:t>
            </w:r>
            <w:r w:rsidR="00DD6CE5">
              <w:rPr>
                <w:rFonts w:ascii="Times New Roman" w:eastAsia="Times New Roman" w:hAnsi="Times New Roman" w:cs="Times New Roman"/>
                <w:color w:val="000000"/>
                <w:sz w:val="24"/>
                <w:szCs w:val="24"/>
                <w:lang w:val="pt-BR"/>
              </w:rPr>
              <w:t>ambos os</w:t>
            </w:r>
            <w:r w:rsidR="004B0B7F">
              <w:rPr>
                <w:rFonts w:ascii="Times New Roman" w:eastAsia="Times New Roman" w:hAnsi="Times New Roman" w:cs="Times New Roman"/>
                <w:color w:val="000000"/>
                <w:sz w:val="24"/>
                <w:szCs w:val="24"/>
                <w:lang w:val="pt-BR"/>
              </w:rPr>
              <w:t xml:space="preserve"> autores como cada um deles se </w:t>
            </w:r>
            <w:r w:rsidR="00642790" w:rsidRPr="00642790">
              <w:rPr>
                <w:rFonts w:ascii="Times New Roman" w:eastAsia="Times New Roman" w:hAnsi="Times New Roman" w:cs="Times New Roman"/>
                <w:color w:val="000000"/>
                <w:sz w:val="24"/>
                <w:szCs w:val="24"/>
                <w:highlight w:val="yellow"/>
                <w:lang w:val="pt-BR"/>
                <w:rPrChange w:id="52" w:author="Mele" w:date="2024-10-25T14:47:00Z">
                  <w:rPr>
                    <w:rFonts w:ascii="Times New Roman" w:eastAsia="Times New Roman" w:hAnsi="Times New Roman" w:cs="Times New Roman"/>
                    <w:color w:val="000000"/>
                    <w:sz w:val="24"/>
                    <w:szCs w:val="24"/>
                    <w:lang w:val="pt-BR"/>
                  </w:rPr>
                </w:rPrChange>
              </w:rPr>
              <w:t>acerca</w:t>
            </w:r>
            <w:r w:rsidR="004B0B7F">
              <w:rPr>
                <w:rFonts w:ascii="Times New Roman" w:eastAsia="Times New Roman" w:hAnsi="Times New Roman" w:cs="Times New Roman"/>
                <w:color w:val="000000"/>
                <w:sz w:val="24"/>
                <w:szCs w:val="24"/>
                <w:lang w:val="pt-BR"/>
              </w:rPr>
              <w:t xml:space="preserve"> </w:t>
            </w:r>
            <w:r w:rsidR="00D6249B">
              <w:rPr>
                <w:rFonts w:ascii="Times New Roman" w:eastAsia="Times New Roman" w:hAnsi="Times New Roman" w:cs="Times New Roman"/>
                <w:color w:val="000000"/>
                <w:sz w:val="24"/>
                <w:szCs w:val="24"/>
                <w:lang w:val="pt-BR"/>
              </w:rPr>
              <w:t xml:space="preserve">à literatura </w:t>
            </w:r>
            <w:r w:rsidR="007609C9">
              <w:rPr>
                <w:rFonts w:ascii="Times New Roman" w:eastAsia="Times New Roman" w:hAnsi="Times New Roman" w:cs="Times New Roman"/>
                <w:color w:val="000000"/>
                <w:sz w:val="24"/>
                <w:szCs w:val="24"/>
                <w:lang w:val="pt-BR"/>
              </w:rPr>
              <w:t xml:space="preserve">e a cultura levando cada um deles um eixo com um posicionamento </w:t>
            </w:r>
            <w:r w:rsidR="00DD6CE5">
              <w:rPr>
                <w:rFonts w:ascii="Times New Roman" w:eastAsia="Times New Roman" w:hAnsi="Times New Roman" w:cs="Times New Roman"/>
                <w:color w:val="000000"/>
                <w:sz w:val="24"/>
                <w:szCs w:val="24"/>
                <w:lang w:val="pt-BR"/>
              </w:rPr>
              <w:t xml:space="preserve">diferente, pode-se perceber o nacionalismo </w:t>
            </w:r>
            <w:r w:rsidR="00642790" w:rsidRPr="00642790">
              <w:rPr>
                <w:rFonts w:ascii="Times New Roman" w:eastAsia="Times New Roman" w:hAnsi="Times New Roman" w:cs="Times New Roman"/>
                <w:color w:val="000000"/>
                <w:sz w:val="24"/>
                <w:szCs w:val="24"/>
                <w:highlight w:val="yellow"/>
                <w:lang w:val="pt-BR"/>
                <w:rPrChange w:id="53" w:author="Mele" w:date="2024-10-25T14:47:00Z">
                  <w:rPr>
                    <w:rFonts w:ascii="Times New Roman" w:eastAsia="Times New Roman" w:hAnsi="Times New Roman" w:cs="Times New Roman"/>
                    <w:color w:val="000000"/>
                    <w:sz w:val="24"/>
                    <w:szCs w:val="24"/>
                    <w:lang w:val="pt-BR"/>
                  </w:rPr>
                </w:rPrChange>
              </w:rPr>
              <w:t>frente</w:t>
            </w:r>
            <w:bookmarkStart w:id="54" w:name="_GoBack"/>
            <w:bookmarkEnd w:id="54"/>
            <w:r w:rsidR="00DD6CE5">
              <w:rPr>
                <w:rFonts w:ascii="Times New Roman" w:eastAsia="Times New Roman" w:hAnsi="Times New Roman" w:cs="Times New Roman"/>
                <w:color w:val="000000"/>
                <w:sz w:val="24"/>
                <w:szCs w:val="24"/>
                <w:lang w:val="pt-BR"/>
              </w:rPr>
              <w:t xml:space="preserve"> ao cosmopolitismo. </w:t>
            </w:r>
            <w:r w:rsidR="00710ACF">
              <w:rPr>
                <w:rFonts w:ascii="Times New Roman" w:eastAsia="Times New Roman" w:hAnsi="Times New Roman" w:cs="Times New Roman"/>
                <w:color w:val="000000"/>
                <w:sz w:val="24"/>
                <w:szCs w:val="24"/>
                <w:lang w:val="pt-BR"/>
              </w:rPr>
              <w:t>(teorias)</w:t>
            </w:r>
          </w:p>
        </w:tc>
        <w:tc>
          <w:tcPr>
            <w:tcW w:w="1417" w:type="dxa"/>
          </w:tcPr>
          <w:p w:rsidR="00554162" w:rsidRPr="00554162" w:rsidRDefault="00554162" w:rsidP="00B16D66">
            <w:pPr>
              <w:rPr>
                <w:rFonts w:ascii="Times New Roman" w:hAnsi="Times New Roman" w:cs="Times New Roman"/>
                <w:sz w:val="16"/>
                <w:szCs w:val="16"/>
                <w:lang w:val="pt-BR"/>
              </w:rPr>
            </w:pPr>
            <w:r>
              <w:rPr>
                <w:sz w:val="16"/>
                <w:szCs w:val="16"/>
                <w:lang w:val="pt-BR"/>
              </w:rPr>
              <w:lastRenderedPageBreak/>
              <w:t xml:space="preserve">Quinto parágrafo </w:t>
            </w:r>
            <w:r w:rsidRPr="00554162">
              <w:rPr>
                <w:sz w:val="16"/>
                <w:szCs w:val="16"/>
                <w:lang w:val="pt-BR"/>
              </w:rPr>
              <w:t>corpus e a justificação desse corpus</w:t>
            </w:r>
          </w:p>
        </w:tc>
      </w:tr>
      <w:tr w:rsidR="00554162" w:rsidRPr="00B1498D" w:rsidTr="00B16D66">
        <w:tc>
          <w:tcPr>
            <w:tcW w:w="8931" w:type="dxa"/>
          </w:tcPr>
          <w:p w:rsidR="00554162" w:rsidRPr="003B6057" w:rsidRDefault="000F6504" w:rsidP="00B16D66">
            <w:pPr>
              <w:rPr>
                <w:rFonts w:ascii="Times New Roman" w:hAnsi="Times New Roman" w:cs="Times New Roman"/>
                <w:lang w:val="pt-BR"/>
              </w:rPr>
            </w:pPr>
            <w:r>
              <w:rPr>
                <w:rFonts w:ascii="Times New Roman" w:hAnsi="Times New Roman" w:cs="Times New Roman"/>
                <w:lang w:val="pt-BR"/>
              </w:rPr>
              <w:lastRenderedPageBreak/>
              <w:t xml:space="preserve">O </w:t>
            </w:r>
            <w:r w:rsidR="00CA250F">
              <w:rPr>
                <w:rFonts w:ascii="Times New Roman" w:hAnsi="Times New Roman" w:cs="Times New Roman"/>
                <w:lang w:val="pt-BR"/>
              </w:rPr>
              <w:t xml:space="preserve">desenvolvimento </w:t>
            </w:r>
            <w:r>
              <w:rPr>
                <w:rFonts w:ascii="Times New Roman" w:hAnsi="Times New Roman" w:cs="Times New Roman"/>
                <w:lang w:val="pt-BR"/>
              </w:rPr>
              <w:t>do presente t</w:t>
            </w:r>
            <w:r w:rsidR="00EC3763">
              <w:rPr>
                <w:rFonts w:ascii="Times New Roman" w:hAnsi="Times New Roman" w:cs="Times New Roman"/>
                <w:lang w:val="pt-BR"/>
              </w:rPr>
              <w:t xml:space="preserve">rabalho </w:t>
            </w:r>
            <w:r w:rsidR="00642790" w:rsidRPr="00642790">
              <w:rPr>
                <w:rFonts w:ascii="Times New Roman" w:hAnsi="Times New Roman" w:cs="Times New Roman"/>
                <w:highlight w:val="yellow"/>
                <w:lang w:val="pt-BR"/>
                <w:rPrChange w:id="55" w:author="Mele" w:date="2024-10-25T14:43:00Z">
                  <w:rPr>
                    <w:rFonts w:ascii="Times New Roman" w:hAnsi="Times New Roman" w:cs="Times New Roman"/>
                    <w:lang w:val="pt-BR"/>
                  </w:rPr>
                </w:rPrChange>
              </w:rPr>
              <w:t>vai- se abordar</w:t>
            </w:r>
            <w:r w:rsidR="00EC3763">
              <w:rPr>
                <w:rFonts w:ascii="Times New Roman" w:hAnsi="Times New Roman" w:cs="Times New Roman"/>
                <w:lang w:val="pt-BR"/>
              </w:rPr>
              <w:t xml:space="preserve"> em quatro</w:t>
            </w:r>
            <w:r>
              <w:rPr>
                <w:rFonts w:ascii="Times New Roman" w:hAnsi="Times New Roman" w:cs="Times New Roman"/>
                <w:lang w:val="pt-BR"/>
              </w:rPr>
              <w:t xml:space="preserve"> capítulos.  </w:t>
            </w:r>
            <w:r w:rsidR="00CA250F">
              <w:rPr>
                <w:rFonts w:ascii="Times New Roman" w:hAnsi="Times New Roman" w:cs="Times New Roman"/>
                <w:lang w:val="pt-BR"/>
              </w:rPr>
              <w:t xml:space="preserve">No primeiro </w:t>
            </w:r>
            <w:proofErr w:type="gramStart"/>
            <w:r w:rsidR="00CA250F">
              <w:rPr>
                <w:rFonts w:ascii="Times New Roman" w:hAnsi="Times New Roman" w:cs="Times New Roman"/>
                <w:lang w:val="pt-BR"/>
              </w:rPr>
              <w:t>cap.</w:t>
            </w:r>
            <w:proofErr w:type="gramEnd"/>
            <w:r w:rsidR="00CA250F">
              <w:rPr>
                <w:rFonts w:ascii="Times New Roman" w:hAnsi="Times New Roman" w:cs="Times New Roman"/>
                <w:lang w:val="pt-BR"/>
              </w:rPr>
              <w:t>....</w:t>
            </w:r>
            <w:r w:rsidR="00FE3040">
              <w:rPr>
                <w:rFonts w:ascii="Times New Roman" w:hAnsi="Times New Roman" w:cs="Times New Roman"/>
                <w:lang w:val="pt-BR"/>
              </w:rPr>
              <w:t>(teoria sobre o ensaio o teoria de literatura comparada</w:t>
            </w:r>
            <w:r w:rsidR="00597BC6">
              <w:rPr>
                <w:rFonts w:ascii="Times New Roman" w:hAnsi="Times New Roman" w:cs="Times New Roman"/>
                <w:lang w:val="pt-BR"/>
              </w:rPr>
              <w:t xml:space="preserve"> o como abordar o objeto de estudo</w:t>
            </w:r>
            <w:r w:rsidR="00FE3040">
              <w:rPr>
                <w:rFonts w:ascii="Times New Roman" w:hAnsi="Times New Roman" w:cs="Times New Roman"/>
                <w:lang w:val="pt-BR"/>
              </w:rPr>
              <w:t xml:space="preserve">), no segundo capítulo descrevemos a crítica literária de Antonio Candido e Jorge L. Borges, </w:t>
            </w:r>
            <w:r w:rsidR="00787262">
              <w:rPr>
                <w:rFonts w:ascii="Times New Roman" w:hAnsi="Times New Roman" w:cs="Times New Roman"/>
                <w:lang w:val="pt-BR"/>
              </w:rPr>
              <w:t>de acordo com as teorias do ensaio, no terceiro capítulo relacionamos e comparamos</w:t>
            </w:r>
            <w:ins w:id="56" w:author="Mele" w:date="2024-10-25T14:44:00Z">
              <w:r w:rsidR="004E40C6">
                <w:rPr>
                  <w:rFonts w:ascii="Times New Roman" w:hAnsi="Times New Roman" w:cs="Times New Roman"/>
                  <w:lang w:val="pt-BR"/>
                </w:rPr>
                <w:t>,</w:t>
              </w:r>
            </w:ins>
            <w:r w:rsidR="00787262">
              <w:rPr>
                <w:rFonts w:ascii="Times New Roman" w:hAnsi="Times New Roman" w:cs="Times New Roman"/>
                <w:lang w:val="pt-BR"/>
              </w:rPr>
              <w:t xml:space="preserve"> fazemos dialogar o corpus descrito  </w:t>
            </w:r>
            <w:r w:rsidR="00196D1C">
              <w:rPr>
                <w:rFonts w:ascii="Times New Roman" w:hAnsi="Times New Roman" w:cs="Times New Roman"/>
                <w:lang w:val="pt-BR"/>
              </w:rPr>
              <w:t xml:space="preserve">relacionado-o com a </w:t>
            </w:r>
            <w:r w:rsidR="00881766">
              <w:rPr>
                <w:rFonts w:ascii="Times New Roman" w:hAnsi="Times New Roman" w:cs="Times New Roman"/>
                <w:lang w:val="pt-BR"/>
              </w:rPr>
              <w:t>teoria da literatura comparada</w:t>
            </w:r>
            <w:r w:rsidR="00781C4F">
              <w:rPr>
                <w:rFonts w:ascii="Times New Roman" w:hAnsi="Times New Roman" w:cs="Times New Roman"/>
                <w:lang w:val="pt-BR"/>
              </w:rPr>
              <w:t xml:space="preserve"> com o propósito de procurar convergências e divergências</w:t>
            </w:r>
            <w:r w:rsidR="00881766">
              <w:rPr>
                <w:rFonts w:ascii="Times New Roman" w:hAnsi="Times New Roman" w:cs="Times New Roman"/>
                <w:lang w:val="pt-BR"/>
              </w:rPr>
              <w:t>.</w:t>
            </w:r>
            <w:r w:rsidR="00787262">
              <w:rPr>
                <w:rFonts w:ascii="Times New Roman" w:hAnsi="Times New Roman" w:cs="Times New Roman"/>
                <w:lang w:val="pt-BR"/>
              </w:rPr>
              <w:t xml:space="preserve"> </w:t>
            </w:r>
            <w:r w:rsidR="00781C4F">
              <w:rPr>
                <w:rFonts w:ascii="Times New Roman" w:hAnsi="Times New Roman" w:cs="Times New Roman"/>
                <w:lang w:val="pt-BR"/>
              </w:rPr>
              <w:t xml:space="preserve">Por último concluímos com um resumo duma passagem procurando voltar à hipótese apresentada na introdução da investigação proposta. </w:t>
            </w:r>
          </w:p>
        </w:tc>
        <w:tc>
          <w:tcPr>
            <w:tcW w:w="1417" w:type="dxa"/>
          </w:tcPr>
          <w:p w:rsidR="00554162" w:rsidRPr="006B03B6" w:rsidRDefault="006B03B6" w:rsidP="00B16D66">
            <w:pPr>
              <w:rPr>
                <w:rFonts w:ascii="Times New Roman" w:hAnsi="Times New Roman" w:cs="Times New Roman"/>
                <w:sz w:val="16"/>
                <w:szCs w:val="16"/>
                <w:lang w:val="pt-BR"/>
              </w:rPr>
            </w:pPr>
            <w:r>
              <w:rPr>
                <w:sz w:val="16"/>
                <w:szCs w:val="16"/>
                <w:lang w:val="pt-BR"/>
              </w:rPr>
              <w:t xml:space="preserve">Sexto parágrafo </w:t>
            </w:r>
            <w:r w:rsidR="00554162" w:rsidRPr="006B03B6">
              <w:rPr>
                <w:sz w:val="16"/>
                <w:szCs w:val="16"/>
                <w:lang w:val="pt-BR"/>
              </w:rPr>
              <w:t>partes do trabalho / capítulos</w:t>
            </w:r>
          </w:p>
        </w:tc>
      </w:tr>
      <w:tr w:rsidR="00554162" w:rsidRPr="00B1498D" w:rsidTr="00B16D66">
        <w:tc>
          <w:tcPr>
            <w:tcW w:w="8931" w:type="dxa"/>
          </w:tcPr>
          <w:p w:rsidR="00554162" w:rsidRPr="003B6057" w:rsidRDefault="00554162" w:rsidP="00554162">
            <w:pPr>
              <w:rPr>
                <w:rFonts w:ascii="Times New Roman" w:hAnsi="Times New Roman" w:cs="Times New Roman"/>
                <w:lang w:val="pt-BR"/>
              </w:rPr>
            </w:pPr>
          </w:p>
        </w:tc>
        <w:tc>
          <w:tcPr>
            <w:tcW w:w="1417" w:type="dxa"/>
          </w:tcPr>
          <w:p w:rsidR="00554162" w:rsidRPr="003B6057" w:rsidRDefault="00554162" w:rsidP="00B16D66">
            <w:pPr>
              <w:rPr>
                <w:rFonts w:ascii="Times New Roman" w:hAnsi="Times New Roman" w:cs="Times New Roman"/>
                <w:sz w:val="16"/>
                <w:szCs w:val="16"/>
                <w:lang w:val="pt-BR"/>
              </w:rPr>
            </w:pPr>
          </w:p>
        </w:tc>
      </w:tr>
      <w:tr w:rsidR="00554162" w:rsidRPr="00B1498D" w:rsidTr="00B16D66">
        <w:tc>
          <w:tcPr>
            <w:tcW w:w="8931" w:type="dxa"/>
          </w:tcPr>
          <w:p w:rsidR="00554162" w:rsidRPr="00792323" w:rsidRDefault="00554162" w:rsidP="00B16D66">
            <w:pPr>
              <w:rPr>
                <w:rFonts w:ascii="Times New Roman" w:hAnsi="Times New Roman" w:cs="Times New Roman"/>
                <w:lang w:val="pt-BR"/>
              </w:rPr>
            </w:pPr>
          </w:p>
        </w:tc>
        <w:tc>
          <w:tcPr>
            <w:tcW w:w="1417" w:type="dxa"/>
          </w:tcPr>
          <w:p w:rsidR="00554162" w:rsidRPr="00792323" w:rsidRDefault="00554162" w:rsidP="00B16D66">
            <w:pPr>
              <w:rPr>
                <w:rFonts w:ascii="Times New Roman" w:hAnsi="Times New Roman" w:cs="Times New Roman"/>
                <w:sz w:val="16"/>
                <w:szCs w:val="16"/>
                <w:lang w:val="pt-BR"/>
              </w:rPr>
            </w:pPr>
          </w:p>
        </w:tc>
      </w:tr>
      <w:tr w:rsidR="00554162" w:rsidRPr="00B1498D" w:rsidTr="00B16D66">
        <w:tc>
          <w:tcPr>
            <w:tcW w:w="8931" w:type="dxa"/>
          </w:tcPr>
          <w:p w:rsidR="00554162" w:rsidRPr="00792323" w:rsidRDefault="00554162" w:rsidP="00B16D66">
            <w:pPr>
              <w:rPr>
                <w:rFonts w:ascii="Times New Roman" w:hAnsi="Times New Roman" w:cs="Times New Roman"/>
                <w:lang w:val="pt-BR"/>
              </w:rPr>
            </w:pPr>
          </w:p>
        </w:tc>
        <w:tc>
          <w:tcPr>
            <w:tcW w:w="1417" w:type="dxa"/>
          </w:tcPr>
          <w:p w:rsidR="00554162" w:rsidRPr="00792323" w:rsidRDefault="00554162" w:rsidP="00B16D66">
            <w:pPr>
              <w:rPr>
                <w:rFonts w:ascii="Times New Roman" w:hAnsi="Times New Roman" w:cs="Times New Roman"/>
                <w:sz w:val="16"/>
                <w:szCs w:val="16"/>
                <w:lang w:val="pt-BR"/>
              </w:rPr>
            </w:pPr>
          </w:p>
        </w:tc>
      </w:tr>
    </w:tbl>
    <w:p w:rsidR="00554162" w:rsidRPr="009A4E39" w:rsidRDefault="00554162">
      <w:pPr>
        <w:rPr>
          <w:lang w:val="pt-BR"/>
        </w:rPr>
      </w:pPr>
    </w:p>
    <w:sectPr w:rsidR="00554162" w:rsidRPr="009A4E39" w:rsidSect="00A6784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le">
    <w15:presenceInfo w15:providerId="None" w15:userId="Mel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doNotDisplayPageBoundaries/>
  <w:proofState w:spelling="clean" w:grammar="clean"/>
  <w:trackRevisions/>
  <w:defaultTabStop w:val="708"/>
  <w:hyphenationZone w:val="425"/>
  <w:characterSpacingControl w:val="doNotCompress"/>
  <w:compat/>
  <w:rsids>
    <w:rsidRoot w:val="009A4E39"/>
    <w:rsid w:val="00057E7B"/>
    <w:rsid w:val="00074B2E"/>
    <w:rsid w:val="00096017"/>
    <w:rsid w:val="000B4DD5"/>
    <w:rsid w:val="000F6504"/>
    <w:rsid w:val="00190A39"/>
    <w:rsid w:val="00196D1C"/>
    <w:rsid w:val="00216ACF"/>
    <w:rsid w:val="00265C79"/>
    <w:rsid w:val="00284B7A"/>
    <w:rsid w:val="00295837"/>
    <w:rsid w:val="002B0F6A"/>
    <w:rsid w:val="002C7C82"/>
    <w:rsid w:val="00310C64"/>
    <w:rsid w:val="00326C5F"/>
    <w:rsid w:val="00327DB0"/>
    <w:rsid w:val="00332300"/>
    <w:rsid w:val="003A670F"/>
    <w:rsid w:val="003B6057"/>
    <w:rsid w:val="00412E8B"/>
    <w:rsid w:val="00413442"/>
    <w:rsid w:val="004370BE"/>
    <w:rsid w:val="00441210"/>
    <w:rsid w:val="00474861"/>
    <w:rsid w:val="004B0B7F"/>
    <w:rsid w:val="004D1056"/>
    <w:rsid w:val="004D3C63"/>
    <w:rsid w:val="004E40C6"/>
    <w:rsid w:val="00525320"/>
    <w:rsid w:val="00554162"/>
    <w:rsid w:val="00570D39"/>
    <w:rsid w:val="00574D72"/>
    <w:rsid w:val="00592FC0"/>
    <w:rsid w:val="00597BC6"/>
    <w:rsid w:val="00642790"/>
    <w:rsid w:val="006B03B6"/>
    <w:rsid w:val="006D50AE"/>
    <w:rsid w:val="0070120E"/>
    <w:rsid w:val="00710ACF"/>
    <w:rsid w:val="0074237E"/>
    <w:rsid w:val="0074263F"/>
    <w:rsid w:val="007609C9"/>
    <w:rsid w:val="00781C4F"/>
    <w:rsid w:val="00787262"/>
    <w:rsid w:val="00792323"/>
    <w:rsid w:val="007A5347"/>
    <w:rsid w:val="00843B65"/>
    <w:rsid w:val="00845A44"/>
    <w:rsid w:val="00881766"/>
    <w:rsid w:val="008F5642"/>
    <w:rsid w:val="00926DD7"/>
    <w:rsid w:val="00973917"/>
    <w:rsid w:val="009A4E39"/>
    <w:rsid w:val="009A55A9"/>
    <w:rsid w:val="00A146E0"/>
    <w:rsid w:val="00A266B4"/>
    <w:rsid w:val="00A4771F"/>
    <w:rsid w:val="00A567BC"/>
    <w:rsid w:val="00B14284"/>
    <w:rsid w:val="00B1498D"/>
    <w:rsid w:val="00B14F93"/>
    <w:rsid w:val="00BA419D"/>
    <w:rsid w:val="00C5080F"/>
    <w:rsid w:val="00C65B45"/>
    <w:rsid w:val="00C71AA2"/>
    <w:rsid w:val="00C86346"/>
    <w:rsid w:val="00C973FD"/>
    <w:rsid w:val="00CA250F"/>
    <w:rsid w:val="00CB01AF"/>
    <w:rsid w:val="00CB093B"/>
    <w:rsid w:val="00CD45E2"/>
    <w:rsid w:val="00D01042"/>
    <w:rsid w:val="00D51CD3"/>
    <w:rsid w:val="00D6249B"/>
    <w:rsid w:val="00DB45BE"/>
    <w:rsid w:val="00DC358C"/>
    <w:rsid w:val="00DC5070"/>
    <w:rsid w:val="00DD59C1"/>
    <w:rsid w:val="00DD6CE5"/>
    <w:rsid w:val="00DE3153"/>
    <w:rsid w:val="00E057B5"/>
    <w:rsid w:val="00EC3763"/>
    <w:rsid w:val="00F11701"/>
    <w:rsid w:val="00FB242E"/>
    <w:rsid w:val="00FC3B67"/>
    <w:rsid w:val="00FE30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E39"/>
    <w:pPr>
      <w:spacing w:after="160" w:line="259"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4E3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370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0BE"/>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1076</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6982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2024-11-03T13:08:00Z</dcterms:created>
  <dcterms:modified xsi:type="dcterms:W3CDTF">2024-11-05T23:14:00Z</dcterms:modified>
</cp:coreProperties>
</file>